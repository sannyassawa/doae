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B6125" w14:textId="77777777" w:rsidR="000A45EF" w:rsidRPr="000A45EF" w:rsidRDefault="00F306F9" w:rsidP="008F5DBA">
      <w:pPr>
        <w:rPr>
          <w:rFonts w:ascii="CorpoS" w:hAnsi="CorpoS" w:cstheme="majorBidi"/>
          <w:b/>
          <w:bCs/>
          <w:sz w:val="36"/>
          <w:szCs w:val="36"/>
          <w:lang w:val="en-GB"/>
        </w:rPr>
      </w:pPr>
      <w:r w:rsidRPr="000A45EF">
        <w:rPr>
          <w:rFonts w:ascii="CorpoS" w:hAnsi="CorpoS" w:cstheme="majorBidi" w:hint="cs"/>
          <w:b/>
          <w:bCs/>
          <w:sz w:val="36"/>
          <w:szCs w:val="36"/>
          <w:cs/>
        </w:rPr>
        <w:t>บทสัมภาษณ์</w:t>
      </w:r>
      <w:r w:rsidR="000A45EF" w:rsidRPr="000A45EF">
        <w:rPr>
          <w:rFonts w:ascii="CorpoS" w:hAnsi="CorpoS" w:cstheme="majorBidi"/>
          <w:b/>
          <w:bCs/>
          <w:sz w:val="36"/>
          <w:szCs w:val="36"/>
        </w:rPr>
        <w:t xml:space="preserve"> CSI-Sales </w:t>
      </w:r>
      <w:r w:rsidRPr="000A45EF">
        <w:rPr>
          <w:rFonts w:ascii="CorpoS" w:hAnsi="CorpoS" w:cstheme="majorBidi" w:hint="cs"/>
          <w:b/>
          <w:bCs/>
          <w:sz w:val="36"/>
          <w:szCs w:val="36"/>
          <w:cs/>
        </w:rPr>
        <w:t>ภาษาไทย</w:t>
      </w:r>
      <w:r w:rsidR="000A45EF" w:rsidRPr="000A45EF">
        <w:rPr>
          <w:rFonts w:ascii="CorpoS" w:hAnsi="CorpoS" w:cstheme="majorBidi"/>
          <w:b/>
          <w:bCs/>
          <w:sz w:val="36"/>
          <w:szCs w:val="36"/>
        </w:rPr>
        <w:t xml:space="preserve"> (</w:t>
      </w:r>
      <w:r w:rsidR="000A45EF" w:rsidRPr="000A45EF">
        <w:rPr>
          <w:rFonts w:ascii="CorpoS" w:hAnsi="CorpoS" w:cstheme="majorBidi" w:hint="cs"/>
          <w:b/>
          <w:bCs/>
          <w:sz w:val="36"/>
          <w:szCs w:val="36"/>
          <w:cs/>
        </w:rPr>
        <w:t>สำหรับลูกค้าซื้อรถใหม่</w:t>
      </w:r>
      <w:r w:rsidR="000A45EF" w:rsidRPr="000A45EF">
        <w:rPr>
          <w:rFonts w:ascii="CorpoS" w:hAnsi="CorpoS" w:cstheme="majorBidi"/>
          <w:b/>
          <w:bCs/>
          <w:sz w:val="36"/>
          <w:szCs w:val="36"/>
          <w:lang w:val="en-GB"/>
        </w:rPr>
        <w:t>)</w:t>
      </w:r>
      <w:r w:rsidR="000A45EF" w:rsidRPr="000A45EF">
        <w:rPr>
          <w:rFonts w:ascii="CorpoS" w:hAnsi="CorpoS" w:cstheme="majorBidi" w:hint="cs"/>
          <w:b/>
          <w:bCs/>
          <w:sz w:val="36"/>
          <w:szCs w:val="36"/>
          <w:cs/>
        </w:rPr>
        <w:t xml:space="preserve"> </w:t>
      </w:r>
    </w:p>
    <w:p w14:paraId="6FBAB95B" w14:textId="77777777" w:rsidR="00F306F9" w:rsidRPr="00A06B87" w:rsidRDefault="00F306F9" w:rsidP="008F5DBA">
      <w:pPr>
        <w:rPr>
          <w:rFonts w:ascii="CorpoS" w:hAnsi="CorpoS" w:cstheme="majorBidi"/>
          <w:sz w:val="28"/>
          <w:szCs w:val="28"/>
        </w:rPr>
      </w:pPr>
    </w:p>
    <w:p w14:paraId="6965CDFE" w14:textId="77777777" w:rsidR="00F306F9" w:rsidRPr="00677554" w:rsidRDefault="000A45EF" w:rsidP="008F5DBA">
      <w:pPr>
        <w:rPr>
          <w:rFonts w:ascii="CorpoS" w:hAnsi="CorpoS" w:cstheme="majorBidi"/>
          <w:b/>
          <w:bCs/>
          <w:color w:val="0070C0"/>
          <w:sz w:val="32"/>
          <w:szCs w:val="32"/>
          <w:u w:val="single"/>
        </w:rPr>
      </w:pPr>
      <w:r w:rsidRPr="00F10541">
        <w:rPr>
          <w:rFonts w:ascii="CorpoS" w:hAnsi="CorpoS" w:cstheme="majorBidi"/>
          <w:b/>
          <w:bCs/>
          <w:color w:val="0070C0"/>
          <w:u w:val="single"/>
        </w:rPr>
        <w:t>(</w:t>
      </w:r>
      <w:r w:rsidRPr="00F10541">
        <w:rPr>
          <w:rFonts w:ascii="CorpoS" w:hAnsi="CorpoS" w:cstheme="majorBidi"/>
          <w:b/>
          <w:bCs/>
          <w:color w:val="0070C0"/>
          <w:sz w:val="28"/>
          <w:szCs w:val="28"/>
          <w:u w:val="single"/>
          <w:cs/>
        </w:rPr>
        <w:t>บทนำ</w:t>
      </w:r>
      <w:r w:rsidRPr="00F10541">
        <w:rPr>
          <w:rFonts w:ascii="CorpoS" w:hAnsi="CorpoS" w:cstheme="majorBidi"/>
          <w:b/>
          <w:bCs/>
          <w:color w:val="0070C0"/>
          <w:u w:val="single"/>
        </w:rPr>
        <w:t>)</w:t>
      </w:r>
    </w:p>
    <w:p w14:paraId="019C85E2" w14:textId="77777777" w:rsidR="00F306F9" w:rsidRPr="00A06B87" w:rsidRDefault="00F306F9" w:rsidP="008F5DBA">
      <w:pPr>
        <w:rPr>
          <w:rFonts w:ascii="CorpoS" w:hAnsi="CorpoS" w:cstheme="majorBidi"/>
          <w:sz w:val="28"/>
          <w:szCs w:val="28"/>
        </w:rPr>
      </w:pPr>
      <w:r w:rsidRPr="00A06B87">
        <w:rPr>
          <w:rFonts w:ascii="CorpoS" w:hAnsi="CorpoS" w:cstheme="majorBidi"/>
          <w:sz w:val="28"/>
          <w:szCs w:val="28"/>
        </w:rPr>
        <w:t>“</w:t>
      </w:r>
      <w:r w:rsidRPr="00A06B87">
        <w:rPr>
          <w:rFonts w:ascii="CorpoS" w:hAnsi="CorpoS" w:cstheme="majorBidi"/>
          <w:sz w:val="28"/>
          <w:szCs w:val="28"/>
          <w:cs/>
        </w:rPr>
        <w:t>สวัสดี</w:t>
      </w:r>
      <w:r w:rsidR="000A45EF">
        <w:rPr>
          <w:rFonts w:ascii="CorpoS" w:hAnsi="CorpoS" w:cstheme="majorBidi" w:hint="cs"/>
          <w:sz w:val="28"/>
          <w:szCs w:val="28"/>
          <w:cs/>
        </w:rPr>
        <w:t>ครับ</w:t>
      </w:r>
      <w:r w:rsidR="000A45EF">
        <w:rPr>
          <w:rFonts w:ascii="CorpoS" w:hAnsi="CorpoS" w:cstheme="majorBidi"/>
          <w:sz w:val="28"/>
          <w:szCs w:val="28"/>
          <w:lang w:val="en-GB"/>
        </w:rPr>
        <w:t>/</w:t>
      </w:r>
      <w:r w:rsidRPr="00A06B87">
        <w:rPr>
          <w:rFonts w:ascii="CorpoS" w:hAnsi="CorpoS" w:cstheme="majorBidi"/>
          <w:sz w:val="28"/>
          <w:szCs w:val="28"/>
          <w:cs/>
        </w:rPr>
        <w:t>ค่ะ</w:t>
      </w:r>
      <w:r w:rsidR="000A45EF">
        <w:rPr>
          <w:rFonts w:ascii="CorpoS" w:hAnsi="CorpoS" w:cstheme="majorBidi"/>
          <w:sz w:val="28"/>
          <w:szCs w:val="28"/>
        </w:rPr>
        <w:t xml:space="preserve"> </w:t>
      </w:r>
      <w:r w:rsidR="000A45EF">
        <w:rPr>
          <w:rFonts w:ascii="CorpoS" w:hAnsi="CorpoS" w:cstheme="majorBidi" w:hint="cs"/>
          <w:sz w:val="28"/>
          <w:szCs w:val="28"/>
          <w:cs/>
        </w:rPr>
        <w:t>ผม</w:t>
      </w:r>
      <w:r w:rsidR="000A45EF">
        <w:rPr>
          <w:rFonts w:ascii="CorpoS" w:hAnsi="CorpoS" w:cstheme="majorBidi"/>
          <w:sz w:val="28"/>
          <w:szCs w:val="28"/>
          <w:lang w:val="en-GB"/>
        </w:rPr>
        <w:t>/</w:t>
      </w:r>
      <w:r w:rsidRPr="00A06B87">
        <w:rPr>
          <w:rFonts w:ascii="CorpoS" w:hAnsi="CorpoS" w:cstheme="majorBidi"/>
          <w:sz w:val="28"/>
          <w:szCs w:val="28"/>
          <w:cs/>
        </w:rPr>
        <w:t xml:space="preserve">ดิฉัน .......... </w:t>
      </w:r>
      <w:r w:rsidR="000A45EF">
        <w:rPr>
          <w:rFonts w:ascii="CorpoS" w:hAnsi="CorpoS" w:cstheme="majorBidi" w:hint="cs"/>
          <w:sz w:val="28"/>
          <w:szCs w:val="28"/>
          <w:cs/>
        </w:rPr>
        <w:t>ได้รับมอบหมายจาก</w:t>
      </w:r>
      <w:r>
        <w:rPr>
          <w:rFonts w:ascii="CorpoS" w:hAnsi="CorpoS" w:cstheme="majorBidi"/>
          <w:sz w:val="28"/>
          <w:szCs w:val="28"/>
          <w:cs/>
        </w:rPr>
        <w:t xml:space="preserve">บริษัท เมอร์เซเดส-เบนซ์ </w:t>
      </w:r>
      <w:r>
        <w:rPr>
          <w:rFonts w:ascii="CorpoS" w:hAnsi="CorpoS" w:cstheme="majorBidi"/>
          <w:sz w:val="28"/>
          <w:szCs w:val="28"/>
        </w:rPr>
        <w:t>(</w:t>
      </w:r>
      <w:r>
        <w:rPr>
          <w:rFonts w:ascii="CorpoS" w:hAnsi="CorpoS" w:cstheme="majorBidi"/>
          <w:sz w:val="28"/>
          <w:szCs w:val="28"/>
          <w:cs/>
        </w:rPr>
        <w:t>ประเทศไทย</w:t>
      </w:r>
      <w:r>
        <w:rPr>
          <w:rFonts w:ascii="CorpoS" w:hAnsi="CorpoS" w:cstheme="majorBidi"/>
          <w:sz w:val="28"/>
          <w:szCs w:val="28"/>
        </w:rPr>
        <w:t>)</w:t>
      </w:r>
      <w:r w:rsidRPr="00A06B87">
        <w:rPr>
          <w:rFonts w:ascii="CorpoS" w:hAnsi="CorpoS" w:cstheme="majorBidi"/>
          <w:sz w:val="28"/>
          <w:szCs w:val="28"/>
          <w:cs/>
        </w:rPr>
        <w:t xml:space="preserve"> จำกัด </w:t>
      </w:r>
      <w:r w:rsidR="000A45EF">
        <w:rPr>
          <w:rFonts w:ascii="CorpoS" w:hAnsi="CorpoS" w:cstheme="majorBidi" w:hint="cs"/>
          <w:sz w:val="28"/>
          <w:szCs w:val="28"/>
          <w:cs/>
        </w:rPr>
        <w:t>สำรวจ</w:t>
      </w:r>
      <w:r>
        <w:rPr>
          <w:rFonts w:ascii="CorpoS" w:hAnsi="CorpoS" w:cstheme="majorBidi"/>
          <w:sz w:val="28"/>
          <w:szCs w:val="28"/>
          <w:cs/>
        </w:rPr>
        <w:t>ความพึงพอใจ</w:t>
      </w:r>
      <w:r w:rsidR="000A45EF">
        <w:rPr>
          <w:rFonts w:ascii="CorpoS" w:hAnsi="CorpoS" w:cstheme="majorBidi" w:hint="cs"/>
          <w:sz w:val="28"/>
          <w:szCs w:val="28"/>
          <w:cs/>
        </w:rPr>
        <w:t>ของท่านที่มีต่อ</w:t>
      </w:r>
      <w:r>
        <w:rPr>
          <w:rFonts w:ascii="CorpoS" w:hAnsi="CorpoS" w:cstheme="majorBidi"/>
          <w:sz w:val="28"/>
          <w:szCs w:val="28"/>
          <w:cs/>
        </w:rPr>
        <w:t>การ</w:t>
      </w:r>
      <w:r>
        <w:rPr>
          <w:rFonts w:ascii="CorpoS" w:hAnsi="CorpoS" w:cstheme="majorBidi" w:hint="cs"/>
          <w:sz w:val="28"/>
          <w:szCs w:val="28"/>
          <w:cs/>
        </w:rPr>
        <w:t>ซื้อรถ</w:t>
      </w:r>
      <w:r w:rsidR="000A45EF">
        <w:rPr>
          <w:rFonts w:ascii="CorpoS" w:hAnsi="CorpoS" w:cstheme="majorBidi" w:hint="cs"/>
          <w:sz w:val="28"/>
          <w:szCs w:val="28"/>
          <w:cs/>
        </w:rPr>
        <w:t>ยนต์เมอร์เซเดส</w:t>
      </w:r>
      <w:r w:rsidR="000A45EF">
        <w:rPr>
          <w:rFonts w:ascii="CorpoS" w:hAnsi="CorpoS" w:cstheme="majorBidi"/>
          <w:sz w:val="28"/>
          <w:szCs w:val="28"/>
          <w:lang w:val="en-GB"/>
        </w:rPr>
        <w:t>-</w:t>
      </w:r>
      <w:r w:rsidR="000A45EF">
        <w:rPr>
          <w:rFonts w:ascii="CorpoS" w:hAnsi="CorpoS" w:cstheme="majorBidi" w:hint="cs"/>
          <w:sz w:val="28"/>
          <w:szCs w:val="28"/>
          <w:cs/>
          <w:lang w:val="en-GB"/>
        </w:rPr>
        <w:t xml:space="preserve">เบนซ์ </w:t>
      </w:r>
      <w:r>
        <w:rPr>
          <w:rFonts w:ascii="CorpoS" w:hAnsi="CorpoS" w:cstheme="majorBidi" w:hint="cs"/>
          <w:sz w:val="28"/>
          <w:szCs w:val="28"/>
          <w:cs/>
        </w:rPr>
        <w:t>จาก</w:t>
      </w:r>
      <w:r w:rsidR="000A45EF">
        <w:rPr>
          <w:rFonts w:ascii="CorpoS" w:hAnsi="CorpoS" w:cstheme="majorBidi" w:hint="cs"/>
          <w:sz w:val="28"/>
          <w:szCs w:val="28"/>
          <w:cs/>
        </w:rPr>
        <w:t>บริษัท</w:t>
      </w:r>
      <w:r>
        <w:rPr>
          <w:rFonts w:ascii="CorpoS" w:hAnsi="CorpoS" w:cstheme="majorBidi" w:hint="cs"/>
          <w:sz w:val="28"/>
          <w:szCs w:val="28"/>
          <w:cs/>
        </w:rPr>
        <w:t xml:space="preserve"> </w:t>
      </w:r>
      <w:r w:rsidRPr="0055476A">
        <w:rPr>
          <w:rFonts w:ascii="CorpoS" w:hAnsi="CorpoS" w:cstheme="majorBidi"/>
          <w:color w:val="FF0000"/>
          <w:sz w:val="28"/>
          <w:szCs w:val="28"/>
          <w:u w:val="single"/>
        </w:rPr>
        <w:t>(</w:t>
      </w:r>
      <w:r w:rsidRPr="0055476A">
        <w:rPr>
          <w:rFonts w:ascii="CorpoS" w:hAnsi="CorpoS" w:cstheme="majorBidi" w:hint="cs"/>
          <w:color w:val="FF0000"/>
          <w:sz w:val="28"/>
          <w:szCs w:val="28"/>
          <w:u w:val="single"/>
          <w:cs/>
        </w:rPr>
        <w:t>ชื่อผู้จำหน่ายฯ</w:t>
      </w:r>
      <w:r w:rsidRPr="0055476A">
        <w:rPr>
          <w:rFonts w:ascii="CorpoS" w:hAnsi="CorpoS" w:cstheme="majorBidi"/>
          <w:color w:val="FF0000"/>
          <w:sz w:val="28"/>
          <w:szCs w:val="28"/>
          <w:u w:val="single"/>
        </w:rPr>
        <w:t>)</w:t>
      </w:r>
      <w:r w:rsidRPr="0055476A">
        <w:rPr>
          <w:rFonts w:ascii="CorpoS" w:hAnsi="CorpoS" w:cstheme="majorBidi"/>
          <w:color w:val="FF0000"/>
          <w:sz w:val="28"/>
          <w:szCs w:val="28"/>
          <w:cs/>
        </w:rPr>
        <w:t xml:space="preserve"> </w:t>
      </w:r>
      <w:r w:rsidR="009C355F">
        <w:rPr>
          <w:rFonts w:ascii="CorpoS" w:hAnsi="CorpoS" w:cstheme="majorBidi" w:hint="cs"/>
          <w:sz w:val="28"/>
          <w:szCs w:val="28"/>
          <w:cs/>
        </w:rPr>
        <w:t>ความคิดเห็นของท่านมีประโยชน์ในการช่วย</w:t>
      </w:r>
      <w:r w:rsidRPr="00A06B87">
        <w:rPr>
          <w:rFonts w:ascii="CorpoS" w:hAnsi="CorpoS" w:cstheme="majorBidi"/>
          <w:sz w:val="28"/>
          <w:szCs w:val="28"/>
          <w:cs/>
        </w:rPr>
        <w:t>ปรับปรุงและพัฒนา</w:t>
      </w:r>
      <w:r w:rsidR="000A45EF">
        <w:rPr>
          <w:rFonts w:ascii="CorpoS" w:hAnsi="CorpoS" w:cstheme="majorBidi" w:hint="cs"/>
          <w:sz w:val="28"/>
          <w:szCs w:val="28"/>
          <w:cs/>
        </w:rPr>
        <w:t>คุณภาพ</w:t>
      </w:r>
      <w:r w:rsidRPr="00A06B87">
        <w:rPr>
          <w:rFonts w:ascii="CorpoS" w:hAnsi="CorpoS" w:cstheme="majorBidi"/>
          <w:sz w:val="28"/>
          <w:szCs w:val="28"/>
          <w:cs/>
        </w:rPr>
        <w:t>การบริการของ</w:t>
      </w:r>
      <w:r w:rsidR="000A45EF">
        <w:rPr>
          <w:rFonts w:ascii="CorpoS" w:hAnsi="CorpoS" w:cstheme="majorBidi" w:hint="cs"/>
          <w:sz w:val="28"/>
          <w:szCs w:val="28"/>
          <w:cs/>
        </w:rPr>
        <w:t>เรา</w:t>
      </w:r>
      <w:r w:rsidRPr="00A06B87">
        <w:rPr>
          <w:rFonts w:ascii="CorpoS" w:hAnsi="CorpoS" w:cstheme="majorBidi"/>
          <w:sz w:val="28"/>
          <w:szCs w:val="28"/>
          <w:cs/>
        </w:rPr>
        <w:t>ให้ดียิ่งขึ้น</w:t>
      </w:r>
      <w:r w:rsidR="009C355F">
        <w:rPr>
          <w:rFonts w:ascii="CorpoS" w:hAnsi="CorpoS" w:cstheme="majorBidi" w:hint="cs"/>
          <w:sz w:val="28"/>
          <w:szCs w:val="28"/>
          <w:cs/>
        </w:rPr>
        <w:t>ได้</w:t>
      </w:r>
      <w:r>
        <w:rPr>
          <w:rFonts w:ascii="CorpoS" w:hAnsi="CorpoS" w:cstheme="majorBidi" w:hint="cs"/>
          <w:sz w:val="28"/>
          <w:szCs w:val="28"/>
          <w:cs/>
        </w:rPr>
        <w:t xml:space="preserve"> </w:t>
      </w:r>
      <w:r w:rsidR="001439AF">
        <w:rPr>
          <w:rFonts w:ascii="CorpoS" w:hAnsi="CorpoS" w:cstheme="majorBidi" w:hint="cs"/>
          <w:sz w:val="28"/>
          <w:szCs w:val="28"/>
          <w:cs/>
        </w:rPr>
        <w:t>ดังนั้น จึง</w:t>
      </w:r>
      <w:r w:rsidR="009C355F">
        <w:rPr>
          <w:rFonts w:ascii="CorpoS" w:hAnsi="CorpoS" w:cstheme="majorBidi" w:hint="cs"/>
          <w:sz w:val="28"/>
          <w:szCs w:val="28"/>
          <w:cs/>
        </w:rPr>
        <w:t xml:space="preserve">ขออนุญาตสำรวจความพึงพอใจของท่าน </w:t>
      </w:r>
      <w:r>
        <w:rPr>
          <w:rFonts w:ascii="CorpoS" w:hAnsi="CorpoS" w:cstheme="majorBidi" w:hint="cs"/>
          <w:sz w:val="28"/>
          <w:szCs w:val="28"/>
          <w:cs/>
        </w:rPr>
        <w:t>ซึ่ง</w:t>
      </w:r>
      <w:r w:rsidRPr="00A06B87">
        <w:rPr>
          <w:rFonts w:ascii="CorpoS" w:hAnsi="CorpoS" w:cstheme="majorBidi"/>
          <w:sz w:val="28"/>
          <w:szCs w:val="28"/>
          <w:cs/>
        </w:rPr>
        <w:t>ใช้เวลา</w:t>
      </w:r>
      <w:r>
        <w:rPr>
          <w:rFonts w:ascii="CorpoS" w:hAnsi="CorpoS" w:cstheme="majorBidi" w:hint="cs"/>
          <w:sz w:val="28"/>
          <w:szCs w:val="28"/>
          <w:cs/>
        </w:rPr>
        <w:t xml:space="preserve">ประมาณ </w:t>
      </w:r>
      <w:r w:rsidR="00265B04">
        <w:rPr>
          <w:rFonts w:ascii="CorpoS" w:hAnsi="CorpoS" w:cstheme="majorBidi"/>
          <w:sz w:val="28"/>
          <w:szCs w:val="28"/>
        </w:rPr>
        <w:t>5</w:t>
      </w:r>
      <w:r w:rsidRPr="00A06B87">
        <w:rPr>
          <w:rFonts w:ascii="CorpoS" w:hAnsi="CorpoS" w:cstheme="majorBidi"/>
          <w:sz w:val="28"/>
          <w:szCs w:val="28"/>
        </w:rPr>
        <w:t xml:space="preserve"> </w:t>
      </w:r>
      <w:r w:rsidR="009C355F">
        <w:rPr>
          <w:rFonts w:ascii="CorpoS" w:hAnsi="CorpoS" w:cstheme="majorBidi"/>
          <w:sz w:val="28"/>
          <w:szCs w:val="28"/>
          <w:cs/>
        </w:rPr>
        <w:t>นาที</w:t>
      </w:r>
      <w:r w:rsidR="001C1CEF">
        <w:rPr>
          <w:rFonts w:ascii="CorpoS" w:hAnsi="CorpoS" w:cstheme="majorBidi" w:hint="cs"/>
          <w:sz w:val="28"/>
          <w:szCs w:val="28"/>
          <w:cs/>
        </w:rPr>
        <w:t xml:space="preserve"> </w:t>
      </w:r>
      <w:r w:rsidR="00584445">
        <w:rPr>
          <w:rFonts w:ascii="CorpoS" w:hAnsi="CorpoS" w:cstheme="majorBidi" w:hint="cs"/>
          <w:sz w:val="28"/>
          <w:szCs w:val="28"/>
          <w:cs/>
        </w:rPr>
        <w:t>เมื่อ</w:t>
      </w:r>
      <w:r w:rsidR="001C1CEF">
        <w:rPr>
          <w:rFonts w:ascii="CorpoS" w:hAnsi="CorpoS" w:cstheme="majorBidi" w:hint="cs"/>
          <w:sz w:val="28"/>
          <w:szCs w:val="28"/>
          <w:cs/>
        </w:rPr>
        <w:t>จบการสำรวจ ท่านจะได้รับของที่ระลึกเป็นการขอบคุณจากทางบริษัทฯ</w:t>
      </w:r>
      <w:r w:rsidR="009C355F">
        <w:rPr>
          <w:rFonts w:ascii="CorpoS" w:hAnsi="CorpoS" w:cstheme="majorBidi"/>
          <w:sz w:val="28"/>
          <w:szCs w:val="28"/>
          <w:cs/>
        </w:rPr>
        <w:t xml:space="preserve"> ไม่ทราบว่าตอนนี้</w:t>
      </w:r>
      <w:r w:rsidRPr="00A06B87">
        <w:rPr>
          <w:rFonts w:ascii="CorpoS" w:hAnsi="CorpoS" w:cstheme="majorBidi"/>
          <w:sz w:val="28"/>
          <w:szCs w:val="28"/>
          <w:cs/>
        </w:rPr>
        <w:t>สะดวกหรือไม่</w:t>
      </w:r>
      <w:r w:rsidR="00A3168D">
        <w:rPr>
          <w:rFonts w:ascii="CorpoS" w:hAnsi="CorpoS" w:cstheme="majorBidi" w:hint="cs"/>
          <w:sz w:val="28"/>
          <w:szCs w:val="28"/>
          <w:cs/>
        </w:rPr>
        <w:t>ครับ</w:t>
      </w:r>
      <w:r w:rsidR="00A3168D">
        <w:rPr>
          <w:rFonts w:ascii="CorpoS" w:hAnsi="CorpoS" w:cstheme="majorBidi"/>
          <w:sz w:val="28"/>
          <w:szCs w:val="28"/>
          <w:lang w:val="en-GB"/>
        </w:rPr>
        <w:t>/</w:t>
      </w:r>
      <w:r w:rsidRPr="00A06B87">
        <w:rPr>
          <w:rFonts w:ascii="CorpoS" w:hAnsi="CorpoS" w:cstheme="majorBidi"/>
          <w:sz w:val="28"/>
          <w:szCs w:val="28"/>
          <w:cs/>
        </w:rPr>
        <w:t>คะ</w:t>
      </w:r>
      <w:r w:rsidRPr="00A06B87">
        <w:rPr>
          <w:rFonts w:ascii="CorpoS" w:hAnsi="CorpoS" w:cstheme="majorBidi"/>
          <w:sz w:val="28"/>
          <w:szCs w:val="28"/>
        </w:rPr>
        <w:t>”</w:t>
      </w:r>
      <w:r w:rsidRPr="00A06B87">
        <w:rPr>
          <w:rFonts w:ascii="CorpoS" w:hAnsi="CorpoS" w:cstheme="majorBidi"/>
          <w:sz w:val="28"/>
          <w:szCs w:val="28"/>
          <w:cs/>
        </w:rPr>
        <w:tab/>
      </w:r>
      <w:r w:rsidRPr="00A06B87">
        <w:rPr>
          <w:rFonts w:ascii="CorpoS" w:hAnsi="CorpoS" w:cstheme="majorBidi"/>
          <w:sz w:val="28"/>
          <w:szCs w:val="28"/>
          <w:cs/>
        </w:rPr>
        <w:tab/>
      </w:r>
    </w:p>
    <w:p w14:paraId="6CC8E533" w14:textId="77777777" w:rsidR="003B27D2" w:rsidRPr="006F0CC7" w:rsidRDefault="003B27D2" w:rsidP="00445395">
      <w:pPr>
        <w:ind w:firstLine="720"/>
        <w:rPr>
          <w:rFonts w:ascii="CorpoS" w:hAnsi="CorpoS" w:cstheme="majorBidi"/>
          <w:sz w:val="28"/>
          <w:szCs w:val="28"/>
        </w:rPr>
      </w:pPr>
      <w:r w:rsidRPr="006F0CC7">
        <w:rPr>
          <w:rFonts w:ascii="CorpoS" w:hAnsi="CorpoS" w:cstheme="majorBidi"/>
          <w:color w:val="000000" w:themeColor="text1"/>
        </w:rPr>
        <w:sym w:font="Wingdings" w:char="F0A8"/>
      </w:r>
      <w:r w:rsidRPr="006F0CC7">
        <w:rPr>
          <w:rFonts w:ascii="CorpoS" w:hAnsi="CorpoS" w:cstheme="majorBidi"/>
          <w:color w:val="000000" w:themeColor="text1"/>
          <w:cs/>
        </w:rPr>
        <w:t xml:space="preserve"> </w:t>
      </w:r>
      <w:r w:rsidRPr="006F0CC7">
        <w:rPr>
          <w:rFonts w:ascii="CorpoS" w:hAnsi="CorpoS" w:cstheme="majorBidi"/>
          <w:sz w:val="28"/>
          <w:szCs w:val="28"/>
          <w:cs/>
        </w:rPr>
        <w:t>สะดวก</w:t>
      </w:r>
      <w:r w:rsidRPr="006F0CC7">
        <w:rPr>
          <w:rFonts w:ascii="CorpoS" w:hAnsi="CorpoS" w:cstheme="majorBidi"/>
          <w:sz w:val="28"/>
          <w:szCs w:val="28"/>
          <w:cs/>
        </w:rPr>
        <w:tab/>
      </w:r>
      <w:r w:rsidRPr="006F0CC7">
        <w:rPr>
          <w:rFonts w:ascii="CorpoS" w:hAnsi="CorpoS" w:cstheme="majorBidi"/>
          <w:color w:val="FF0000"/>
          <w:sz w:val="28"/>
          <w:szCs w:val="28"/>
          <w:cs/>
        </w:rPr>
        <w:t xml:space="preserve">ไปต่อที่ </w:t>
      </w:r>
      <w:r w:rsidRPr="006F0CC7">
        <w:rPr>
          <w:rFonts w:ascii="CorpoS" w:hAnsi="CorpoS" w:cstheme="majorBidi"/>
          <w:color w:val="FF0000"/>
          <w:sz w:val="28"/>
          <w:szCs w:val="28"/>
          <w:lang w:val="en-GB"/>
        </w:rPr>
        <w:t>(</w:t>
      </w:r>
      <w:r w:rsidRPr="006F0CC7">
        <w:rPr>
          <w:rFonts w:ascii="CorpoS" w:hAnsi="CorpoS" w:cstheme="majorBidi"/>
          <w:color w:val="FF0000"/>
          <w:sz w:val="28"/>
          <w:szCs w:val="28"/>
          <w:cs/>
        </w:rPr>
        <w:t>การตรวจสอบข้อมูลเบื้องต้น</w:t>
      </w:r>
      <w:r w:rsidRPr="006F0CC7">
        <w:rPr>
          <w:rFonts w:ascii="CorpoS" w:hAnsi="CorpoS" w:cstheme="majorBidi"/>
          <w:color w:val="FF0000"/>
          <w:sz w:val="28"/>
          <w:szCs w:val="28"/>
        </w:rPr>
        <w:t>)</w:t>
      </w:r>
    </w:p>
    <w:p w14:paraId="720DB4E9" w14:textId="77777777" w:rsidR="003B27D2" w:rsidRPr="006F0CC7" w:rsidRDefault="003B27D2" w:rsidP="00445395">
      <w:pPr>
        <w:ind w:firstLine="720"/>
        <w:rPr>
          <w:rFonts w:ascii="CorpoS" w:hAnsi="CorpoS" w:cstheme="majorBidi"/>
          <w:sz w:val="28"/>
          <w:szCs w:val="28"/>
        </w:rPr>
      </w:pPr>
      <w:r w:rsidRPr="006F0CC7">
        <w:rPr>
          <w:rFonts w:ascii="CorpoS" w:hAnsi="CorpoS" w:cstheme="majorBidi"/>
          <w:color w:val="000000" w:themeColor="text1"/>
        </w:rPr>
        <w:sym w:font="Wingdings" w:char="F0A8"/>
      </w:r>
      <w:r w:rsidRPr="006F0CC7">
        <w:rPr>
          <w:rFonts w:ascii="CorpoS" w:hAnsi="CorpoS" w:cstheme="majorBidi"/>
          <w:color w:val="000000" w:themeColor="text1"/>
          <w:cs/>
        </w:rPr>
        <w:t xml:space="preserve"> </w:t>
      </w:r>
      <w:r w:rsidRPr="006F0CC7">
        <w:rPr>
          <w:rFonts w:ascii="CorpoS" w:hAnsi="CorpoS" w:cstheme="majorBidi"/>
          <w:sz w:val="28"/>
          <w:szCs w:val="28"/>
          <w:cs/>
        </w:rPr>
        <w:t xml:space="preserve">ไม่สะดวก </w:t>
      </w:r>
      <w:r w:rsidRPr="006F0CC7">
        <w:rPr>
          <w:rFonts w:ascii="CorpoS" w:hAnsi="CorpoS" w:cstheme="majorBidi"/>
          <w:sz w:val="28"/>
          <w:szCs w:val="28"/>
          <w:cs/>
        </w:rPr>
        <w:tab/>
      </w:r>
      <w:r w:rsidRPr="00B81F6D">
        <w:rPr>
          <w:rFonts w:ascii="CorpoS" w:hAnsi="CorpoS" w:cstheme="majorBidi" w:hint="cs"/>
          <w:color w:val="FF0000"/>
          <w:sz w:val="28"/>
          <w:szCs w:val="28"/>
          <w:cs/>
        </w:rPr>
        <w:t xml:space="preserve">จบการสนทนา </w:t>
      </w:r>
      <w:r>
        <w:rPr>
          <w:rFonts w:ascii="CorpoS" w:hAnsi="CorpoS" w:cstheme="majorBidi"/>
          <w:color w:val="FF0000"/>
          <w:sz w:val="28"/>
          <w:szCs w:val="28"/>
        </w:rPr>
        <w:t>(</w:t>
      </w:r>
      <w:r w:rsidRPr="006F0CC7">
        <w:rPr>
          <w:rFonts w:ascii="CorpoS" w:hAnsi="CorpoS" w:cstheme="majorBidi"/>
          <w:color w:val="FF0000"/>
          <w:sz w:val="28"/>
          <w:szCs w:val="28"/>
          <w:cs/>
        </w:rPr>
        <w:t>ไปที่บทจบ</w:t>
      </w:r>
      <w:r w:rsidRPr="006F0CC7">
        <w:rPr>
          <w:rFonts w:ascii="CorpoS" w:hAnsi="CorpoS" w:cstheme="majorBidi"/>
          <w:color w:val="FF0000"/>
          <w:sz w:val="28"/>
          <w:szCs w:val="28"/>
        </w:rPr>
        <w:t xml:space="preserve"> </w:t>
      </w:r>
      <w:r w:rsidRPr="00DC6F77">
        <w:rPr>
          <w:rFonts w:ascii="CorpoS" w:hAnsi="CorpoS" w:cstheme="majorBidi"/>
          <w:color w:val="FF0000"/>
          <w:sz w:val="24"/>
          <w:szCs w:val="24"/>
        </w:rPr>
        <w:t>1</w:t>
      </w:r>
      <w:r>
        <w:rPr>
          <w:rFonts w:ascii="CorpoS" w:hAnsi="CorpoS" w:cstheme="majorBidi"/>
          <w:color w:val="FF0000"/>
          <w:sz w:val="28"/>
          <w:szCs w:val="28"/>
        </w:rPr>
        <w:t>)</w:t>
      </w:r>
    </w:p>
    <w:p w14:paraId="12E23CDE" w14:textId="77777777" w:rsidR="000A45EF" w:rsidRPr="00813D62" w:rsidRDefault="000A45EF" w:rsidP="008F5DBA">
      <w:pPr>
        <w:rPr>
          <w:rFonts w:ascii="CorpoS" w:hAnsi="CorpoS" w:cstheme="majorBidi"/>
          <w:b/>
          <w:bCs/>
          <w:sz w:val="28"/>
          <w:szCs w:val="28"/>
        </w:rPr>
      </w:pPr>
    </w:p>
    <w:p w14:paraId="0C45CB9F" w14:textId="77777777" w:rsidR="000A45EF" w:rsidRPr="003B27D2" w:rsidRDefault="000A45EF" w:rsidP="008F5DBA">
      <w:pPr>
        <w:rPr>
          <w:rFonts w:ascii="CorpoS" w:hAnsi="CorpoS" w:cstheme="majorBidi"/>
          <w:b/>
          <w:bCs/>
          <w:color w:val="0070C0"/>
          <w:sz w:val="28"/>
          <w:szCs w:val="28"/>
          <w:u w:val="single"/>
        </w:rPr>
      </w:pPr>
      <w:r w:rsidRPr="003B27D2">
        <w:rPr>
          <w:rFonts w:ascii="CorpoS" w:hAnsi="CorpoS" w:cstheme="majorBidi"/>
          <w:b/>
          <w:bCs/>
          <w:color w:val="0070C0"/>
          <w:sz w:val="28"/>
          <w:szCs w:val="28"/>
          <w:u w:val="single"/>
          <w:lang w:val="en-GB"/>
        </w:rPr>
        <w:t>(</w:t>
      </w:r>
      <w:r w:rsidRPr="003B27D2">
        <w:rPr>
          <w:rFonts w:ascii="CorpoS" w:hAnsi="CorpoS" w:cstheme="majorBidi"/>
          <w:b/>
          <w:bCs/>
          <w:color w:val="0070C0"/>
          <w:sz w:val="28"/>
          <w:szCs w:val="28"/>
          <w:u w:val="single"/>
          <w:cs/>
        </w:rPr>
        <w:t>การตรวจสอบข้อมูลเบื้องต้น</w:t>
      </w:r>
      <w:r w:rsidRPr="003B27D2">
        <w:rPr>
          <w:rFonts w:ascii="CorpoS" w:hAnsi="CorpoS" w:cstheme="majorBidi"/>
          <w:b/>
          <w:bCs/>
          <w:color w:val="0070C0"/>
          <w:sz w:val="28"/>
          <w:szCs w:val="28"/>
          <w:u w:val="single"/>
        </w:rPr>
        <w:t>)</w:t>
      </w:r>
    </w:p>
    <w:p w14:paraId="6CA1445D" w14:textId="77777777" w:rsidR="000A45EF" w:rsidRPr="000A45EF" w:rsidRDefault="003B27D2" w:rsidP="008F5DBA">
      <w:pPr>
        <w:rPr>
          <w:rFonts w:ascii="CorpoS" w:hAnsi="CorpoS" w:cstheme="majorBidi"/>
          <w:sz w:val="28"/>
          <w:szCs w:val="28"/>
          <w:cs/>
          <w:lang w:val="en-GB"/>
        </w:rPr>
      </w:pPr>
      <w:r w:rsidRPr="00CA5629">
        <w:rPr>
          <w:rFonts w:ascii="CorpoS" w:hAnsi="CorpoS" w:cstheme="majorBidi"/>
          <w:b/>
          <w:bCs/>
          <w:sz w:val="28"/>
          <w:szCs w:val="28"/>
          <w:cs/>
        </w:rPr>
        <w:t xml:space="preserve">ก่อนอื่น </w:t>
      </w:r>
      <w:r w:rsidRPr="00CA5629">
        <w:rPr>
          <w:rFonts w:ascii="CorpoS" w:hAnsi="CorpoS" w:cstheme="majorBidi" w:hint="cs"/>
          <w:b/>
          <w:bCs/>
          <w:sz w:val="28"/>
          <w:szCs w:val="28"/>
          <w:cs/>
        </w:rPr>
        <w:t>กรุณายืนยัน</w:t>
      </w:r>
      <w:r w:rsidRPr="00CA5629">
        <w:rPr>
          <w:rFonts w:ascii="CorpoS" w:hAnsi="CorpoS" w:cstheme="majorBidi"/>
          <w:b/>
          <w:bCs/>
          <w:sz w:val="28"/>
          <w:szCs w:val="28"/>
          <w:cs/>
        </w:rPr>
        <w:t>ข้อมูลเบื้องต้น</w:t>
      </w:r>
      <w:r w:rsidRPr="00CA5629">
        <w:rPr>
          <w:rFonts w:ascii="CorpoS" w:hAnsi="CorpoS" w:cstheme="majorBidi" w:hint="cs"/>
          <w:b/>
          <w:bCs/>
          <w:sz w:val="28"/>
          <w:szCs w:val="28"/>
          <w:cs/>
        </w:rPr>
        <w:t xml:space="preserve"> หากไม่ใช่ โปรดแจ้ง</w:t>
      </w:r>
      <w:r>
        <w:rPr>
          <w:rFonts w:ascii="CorpoS" w:hAnsi="CorpoS" w:cstheme="majorBidi" w:hint="cs"/>
          <w:b/>
          <w:bCs/>
          <w:sz w:val="28"/>
          <w:szCs w:val="28"/>
          <w:cs/>
        </w:rPr>
        <w:t>แก้ไข</w:t>
      </w:r>
      <w:r w:rsidRPr="00CA5629">
        <w:rPr>
          <w:rFonts w:ascii="CorpoS" w:hAnsi="CorpoS" w:cstheme="majorBidi" w:hint="cs"/>
          <w:b/>
          <w:bCs/>
          <w:sz w:val="28"/>
          <w:szCs w:val="28"/>
          <w:cs/>
        </w:rPr>
        <w:t xml:space="preserve"> </w:t>
      </w:r>
      <w:r w:rsidRPr="00CA5629">
        <w:rPr>
          <w:rFonts w:ascii="CorpoS" w:hAnsi="CorpoS" w:cstheme="majorBidi"/>
          <w:b/>
          <w:bCs/>
          <w:sz w:val="28"/>
          <w:szCs w:val="28"/>
          <w:cs/>
        </w:rPr>
        <w:t>ดังนี้</w:t>
      </w:r>
      <w:r>
        <w:rPr>
          <w:rFonts w:ascii="CorpoS" w:hAnsi="CorpoS" w:cstheme="majorBidi"/>
          <w:b/>
          <w:bCs/>
          <w:sz w:val="28"/>
          <w:szCs w:val="28"/>
        </w:rPr>
        <w:t xml:space="preserve"> </w:t>
      </w:r>
      <w:r>
        <w:rPr>
          <w:rFonts w:ascii="CorpoS" w:hAnsi="CorpoS" w:cstheme="majorBidi"/>
          <w:color w:val="FF0000"/>
          <w:sz w:val="28"/>
          <w:szCs w:val="28"/>
        </w:rPr>
        <w:t>(</w:t>
      </w:r>
      <w:r>
        <w:rPr>
          <w:rFonts w:ascii="CorpoS" w:hAnsi="CorpoS" w:cstheme="majorBidi" w:hint="cs"/>
          <w:color w:val="FF0000"/>
          <w:sz w:val="28"/>
          <w:szCs w:val="28"/>
          <w:cs/>
        </w:rPr>
        <w:t xml:space="preserve">ข้อมูลจาก </w:t>
      </w:r>
      <w:r w:rsidRPr="00DC6F77">
        <w:rPr>
          <w:rFonts w:ascii="CorpoS" w:hAnsi="CorpoS" w:cstheme="majorBidi"/>
          <w:color w:val="FF0000"/>
          <w:sz w:val="24"/>
          <w:szCs w:val="24"/>
        </w:rPr>
        <w:t xml:space="preserve">imported data </w:t>
      </w:r>
      <w:r>
        <w:rPr>
          <w:rFonts w:ascii="CorpoS" w:hAnsi="CorpoS" w:cstheme="majorBidi" w:hint="cs"/>
          <w:color w:val="FF0000"/>
          <w:sz w:val="28"/>
          <w:szCs w:val="28"/>
          <w:cs/>
        </w:rPr>
        <w:t>ถ้าต้องการแก้ไข จะบันทึกแยกอีกช่อง</w:t>
      </w:r>
      <w:r>
        <w:rPr>
          <w:rFonts w:ascii="CorpoS" w:hAnsi="CorpoS" w:cstheme="majorBidi"/>
          <w:color w:val="FF0000"/>
          <w:sz w:val="28"/>
          <w:szCs w:val="28"/>
        </w:rPr>
        <w:t>)</w:t>
      </w:r>
    </w:p>
    <w:p w14:paraId="01C88712" w14:textId="77777777" w:rsidR="008D680B" w:rsidRPr="00A06B87" w:rsidRDefault="008D680B" w:rsidP="008F5DBA">
      <w:pPr>
        <w:ind w:firstLine="720"/>
        <w:rPr>
          <w:rFonts w:ascii="CorpoS" w:hAnsi="CorpoS" w:cstheme="majorBidi"/>
          <w:sz w:val="28"/>
          <w:szCs w:val="28"/>
        </w:rPr>
      </w:pPr>
      <w:r w:rsidRPr="00A06B87">
        <w:rPr>
          <w:rFonts w:ascii="CorpoS" w:hAnsi="CorpoS" w:cstheme="majorBidi"/>
          <w:sz w:val="28"/>
          <w:szCs w:val="28"/>
          <w:cs/>
        </w:rPr>
        <w:t>ชื่อ-นามสกุล</w:t>
      </w:r>
      <w:r>
        <w:rPr>
          <w:rFonts w:ascii="CorpoS" w:hAnsi="CorpoS" w:cstheme="majorBidi"/>
          <w:sz w:val="28"/>
          <w:szCs w:val="28"/>
          <w:cs/>
        </w:rPr>
        <w:tab/>
      </w:r>
      <w:r>
        <w:rPr>
          <w:rFonts w:ascii="CorpoS" w:hAnsi="CorpoS" w:cstheme="majorBidi" w:hint="cs"/>
          <w:sz w:val="28"/>
          <w:szCs w:val="28"/>
          <w:cs/>
        </w:rPr>
        <w:tab/>
      </w:r>
      <w:r>
        <w:rPr>
          <w:rFonts w:ascii="CorpoS" w:hAnsi="CorpoS" w:cstheme="majorBidi"/>
          <w:sz w:val="28"/>
          <w:szCs w:val="28"/>
        </w:rPr>
        <w:t>_______________</w:t>
      </w:r>
      <w:r>
        <w:rPr>
          <w:rFonts w:ascii="CorpoS" w:hAnsi="CorpoS" w:cstheme="majorBidi"/>
          <w:sz w:val="28"/>
          <w:szCs w:val="28"/>
        </w:rPr>
        <w:tab/>
      </w:r>
      <w:r>
        <w:rPr>
          <w:rFonts w:ascii="CorpoS" w:hAnsi="CorpoS" w:cstheme="majorBidi" w:hint="cs"/>
          <w:sz w:val="28"/>
          <w:szCs w:val="28"/>
          <w:cs/>
        </w:rPr>
        <w:t xml:space="preserve"> </w:t>
      </w:r>
      <w:r>
        <w:rPr>
          <w:rFonts w:ascii="CorpoS" w:hAnsi="CorpoS" w:cstheme="majorBidi"/>
          <w:sz w:val="28"/>
          <w:szCs w:val="28"/>
          <w:cs/>
        </w:rPr>
        <w:t>ผู้จำหน่ายฯ</w:t>
      </w:r>
      <w:r>
        <w:rPr>
          <w:rFonts w:ascii="CorpoS" w:hAnsi="CorpoS" w:cstheme="majorBidi" w:hint="cs"/>
          <w:sz w:val="28"/>
          <w:szCs w:val="28"/>
          <w:cs/>
        </w:rPr>
        <w:t xml:space="preserve"> </w:t>
      </w:r>
      <w:r>
        <w:rPr>
          <w:rFonts w:ascii="CorpoS" w:hAnsi="CorpoS" w:cstheme="majorBidi"/>
          <w:sz w:val="28"/>
          <w:szCs w:val="28"/>
          <w:cs/>
        </w:rPr>
        <w:tab/>
      </w:r>
      <w:r w:rsidRPr="00A06B87">
        <w:rPr>
          <w:rFonts w:ascii="CorpoS" w:hAnsi="CorpoS" w:cstheme="majorBidi"/>
          <w:sz w:val="28"/>
          <w:szCs w:val="28"/>
        </w:rPr>
        <w:t>_______________</w:t>
      </w:r>
      <w:r w:rsidRPr="00A06B87">
        <w:rPr>
          <w:rFonts w:ascii="CorpoS" w:hAnsi="CorpoS" w:cstheme="majorBidi"/>
          <w:sz w:val="28"/>
          <w:szCs w:val="28"/>
        </w:rPr>
        <w:tab/>
      </w:r>
      <w:r w:rsidRPr="00A06B87">
        <w:rPr>
          <w:rFonts w:ascii="CorpoS" w:hAnsi="CorpoS" w:cstheme="majorBidi"/>
          <w:sz w:val="28"/>
          <w:szCs w:val="28"/>
        </w:rPr>
        <w:tab/>
      </w:r>
    </w:p>
    <w:p w14:paraId="04F26495" w14:textId="77777777" w:rsidR="008D680B" w:rsidRDefault="008D680B" w:rsidP="008F5DBA">
      <w:pPr>
        <w:ind w:firstLine="720"/>
        <w:rPr>
          <w:rFonts w:ascii="CorpoS" w:hAnsi="CorpoS" w:cstheme="majorBidi"/>
          <w:sz w:val="28"/>
          <w:szCs w:val="28"/>
        </w:rPr>
      </w:pPr>
      <w:r>
        <w:rPr>
          <w:rFonts w:ascii="CorpoS" w:hAnsi="CorpoS" w:cstheme="majorBidi"/>
          <w:sz w:val="28"/>
          <w:szCs w:val="28"/>
          <w:cs/>
        </w:rPr>
        <w:t>วัน</w:t>
      </w:r>
      <w:r w:rsidRPr="00A06B87">
        <w:rPr>
          <w:rFonts w:ascii="CorpoS" w:hAnsi="CorpoS" w:cstheme="majorBidi"/>
          <w:sz w:val="28"/>
          <w:szCs w:val="28"/>
          <w:cs/>
        </w:rPr>
        <w:t>ส่งมอบรถ</w:t>
      </w:r>
      <w:r w:rsidRPr="00A06B87">
        <w:rPr>
          <w:rFonts w:ascii="CorpoS" w:hAnsi="CorpoS" w:cstheme="majorBidi"/>
          <w:sz w:val="28"/>
          <w:szCs w:val="28"/>
          <w:cs/>
        </w:rPr>
        <w:tab/>
      </w:r>
      <w:r w:rsidRPr="00A06B87">
        <w:rPr>
          <w:rFonts w:ascii="CorpoS" w:hAnsi="CorpoS" w:cstheme="majorBidi"/>
          <w:sz w:val="28"/>
          <w:szCs w:val="28"/>
          <w:cs/>
        </w:rPr>
        <w:tab/>
      </w:r>
      <w:r w:rsidRPr="00A06B87">
        <w:rPr>
          <w:rFonts w:ascii="CorpoS" w:hAnsi="CorpoS" w:cstheme="majorBidi"/>
          <w:sz w:val="28"/>
          <w:szCs w:val="28"/>
        </w:rPr>
        <w:t>_______________</w:t>
      </w:r>
      <w:r>
        <w:rPr>
          <w:rFonts w:ascii="CorpoS" w:hAnsi="CorpoS" w:cstheme="majorBidi" w:hint="cs"/>
          <w:sz w:val="28"/>
          <w:szCs w:val="28"/>
          <w:cs/>
        </w:rPr>
        <w:t xml:space="preserve">  </w:t>
      </w:r>
      <w:r w:rsidRPr="00A06B87">
        <w:rPr>
          <w:rFonts w:ascii="CorpoS" w:hAnsi="CorpoS" w:cstheme="majorBidi"/>
          <w:sz w:val="28"/>
          <w:szCs w:val="28"/>
          <w:cs/>
        </w:rPr>
        <w:t>รุ่นรถที่ซื้อ</w:t>
      </w:r>
      <w:r>
        <w:rPr>
          <w:rFonts w:ascii="CorpoS" w:hAnsi="CorpoS" w:cstheme="majorBidi"/>
          <w:sz w:val="28"/>
          <w:szCs w:val="28"/>
          <w:cs/>
        </w:rPr>
        <w:tab/>
      </w:r>
      <w:r w:rsidRPr="00A06B87">
        <w:rPr>
          <w:rFonts w:ascii="CorpoS" w:hAnsi="CorpoS" w:cstheme="majorBidi"/>
          <w:sz w:val="28"/>
          <w:szCs w:val="28"/>
        </w:rPr>
        <w:t>_______________</w:t>
      </w:r>
    </w:p>
    <w:p w14:paraId="62094D98" w14:textId="77777777" w:rsidR="008D680B" w:rsidRDefault="008D680B" w:rsidP="008F5DBA">
      <w:pPr>
        <w:ind w:firstLine="720"/>
        <w:rPr>
          <w:rFonts w:ascii="CorpoS" w:hAnsi="CorpoS" w:cstheme="majorBidi"/>
          <w:sz w:val="28"/>
          <w:szCs w:val="28"/>
        </w:rPr>
      </w:pPr>
      <w:r w:rsidRPr="00A06B87">
        <w:rPr>
          <w:rFonts w:ascii="CorpoS" w:hAnsi="CorpoS" w:cstheme="majorBidi"/>
          <w:sz w:val="28"/>
          <w:szCs w:val="28"/>
          <w:cs/>
        </w:rPr>
        <w:t>พนักงานขาย</w:t>
      </w:r>
      <w:r w:rsidRPr="00A06B87">
        <w:rPr>
          <w:rFonts w:ascii="CorpoS" w:hAnsi="CorpoS" w:cstheme="majorBidi"/>
          <w:sz w:val="28"/>
          <w:szCs w:val="28"/>
          <w:cs/>
        </w:rPr>
        <w:tab/>
      </w:r>
      <w:r w:rsidRPr="00A06B87">
        <w:rPr>
          <w:rFonts w:ascii="CorpoS" w:hAnsi="CorpoS" w:cstheme="majorBidi"/>
          <w:sz w:val="28"/>
          <w:szCs w:val="28"/>
          <w:cs/>
        </w:rPr>
        <w:tab/>
      </w:r>
      <w:r w:rsidRPr="00A06B87">
        <w:rPr>
          <w:rFonts w:ascii="CorpoS" w:hAnsi="CorpoS" w:cstheme="majorBidi"/>
          <w:sz w:val="28"/>
          <w:szCs w:val="28"/>
        </w:rPr>
        <w:t>_______________</w:t>
      </w:r>
      <w:r>
        <w:rPr>
          <w:rFonts w:ascii="CorpoS" w:hAnsi="CorpoS" w:cstheme="majorBidi" w:hint="cs"/>
          <w:sz w:val="28"/>
          <w:szCs w:val="28"/>
          <w:cs/>
        </w:rPr>
        <w:t xml:space="preserve">  เพศ</w:t>
      </w:r>
      <w:r>
        <w:rPr>
          <w:rFonts w:ascii="CorpoS" w:hAnsi="CorpoS" w:cstheme="majorBidi"/>
          <w:sz w:val="28"/>
          <w:szCs w:val="28"/>
        </w:rPr>
        <w:tab/>
      </w:r>
      <w:r>
        <w:rPr>
          <w:rFonts w:ascii="CorpoS" w:hAnsi="CorpoS" w:cstheme="majorBidi"/>
          <w:sz w:val="28"/>
          <w:szCs w:val="28"/>
        </w:rPr>
        <w:tab/>
        <w:t>_______________</w:t>
      </w:r>
    </w:p>
    <w:p w14:paraId="19F2AA29" w14:textId="77777777" w:rsidR="008D680B" w:rsidRDefault="008D680B" w:rsidP="008F5DBA">
      <w:pPr>
        <w:ind w:firstLine="720"/>
        <w:rPr>
          <w:rFonts w:ascii="CorpoS" w:hAnsi="CorpoS" w:cstheme="majorBidi"/>
          <w:sz w:val="28"/>
          <w:szCs w:val="28"/>
        </w:rPr>
      </w:pPr>
      <w:r>
        <w:rPr>
          <w:rFonts w:ascii="CorpoS" w:hAnsi="CorpoS" w:cstheme="majorBidi" w:hint="cs"/>
          <w:sz w:val="28"/>
          <w:szCs w:val="28"/>
          <w:cs/>
        </w:rPr>
        <w:t>อายุ</w:t>
      </w:r>
      <w:r>
        <w:rPr>
          <w:rFonts w:ascii="CorpoS" w:hAnsi="CorpoS" w:cstheme="majorBidi" w:hint="cs"/>
          <w:sz w:val="28"/>
          <w:szCs w:val="28"/>
          <w:cs/>
        </w:rPr>
        <w:tab/>
      </w:r>
      <w:r>
        <w:rPr>
          <w:rFonts w:ascii="CorpoS" w:hAnsi="CorpoS" w:cstheme="majorBidi"/>
          <w:sz w:val="28"/>
          <w:szCs w:val="28"/>
          <w:cs/>
        </w:rPr>
        <w:tab/>
      </w:r>
      <w:r>
        <w:rPr>
          <w:rFonts w:ascii="CorpoS" w:hAnsi="CorpoS" w:cstheme="majorBidi"/>
          <w:sz w:val="28"/>
          <w:szCs w:val="28"/>
          <w:cs/>
        </w:rPr>
        <w:tab/>
      </w:r>
      <w:r>
        <w:rPr>
          <w:rFonts w:ascii="CorpoS" w:hAnsi="CorpoS" w:cstheme="majorBidi"/>
          <w:sz w:val="28"/>
          <w:szCs w:val="28"/>
        </w:rPr>
        <w:t>_______________</w:t>
      </w:r>
    </w:p>
    <w:p w14:paraId="0D76AB4F" w14:textId="77777777" w:rsidR="00DE42FE" w:rsidRDefault="00DE42FE" w:rsidP="008F5DBA">
      <w:pPr>
        <w:rPr>
          <w:rFonts w:ascii="CorpoS" w:hAnsi="CorpoS" w:cstheme="majorBidi"/>
          <w:b/>
          <w:bCs/>
          <w:sz w:val="28"/>
          <w:szCs w:val="28"/>
        </w:rPr>
      </w:pPr>
    </w:p>
    <w:p w14:paraId="1C96A2F5" w14:textId="77777777" w:rsidR="003C5917" w:rsidRPr="007633D7" w:rsidRDefault="003C5917" w:rsidP="008F5DBA">
      <w:pPr>
        <w:pStyle w:val="ListParagraph"/>
        <w:numPr>
          <w:ilvl w:val="0"/>
          <w:numId w:val="25"/>
        </w:numPr>
        <w:ind w:left="284" w:hanging="284"/>
        <w:rPr>
          <w:rFonts w:ascii="CorpoS" w:hAnsi="CorpoS" w:cstheme="majorBidi"/>
          <w:b/>
          <w:bCs/>
          <w:sz w:val="28"/>
          <w:szCs w:val="28"/>
        </w:rPr>
      </w:pPr>
      <w:r w:rsidRPr="007633D7">
        <w:rPr>
          <w:rFonts w:ascii="CorpoS" w:hAnsi="CorpoS" w:cstheme="majorBidi" w:hint="cs"/>
          <w:b/>
          <w:bCs/>
          <w:sz w:val="28"/>
          <w:szCs w:val="28"/>
          <w:cs/>
        </w:rPr>
        <w:t xml:space="preserve">ในการซื้อครั้งนี้ </w:t>
      </w:r>
      <w:r w:rsidRPr="007633D7">
        <w:rPr>
          <w:rFonts w:ascii="CorpoS" w:hAnsi="CorpoS" w:cstheme="majorBidi"/>
          <w:b/>
          <w:bCs/>
          <w:sz w:val="28"/>
          <w:szCs w:val="28"/>
          <w:cs/>
        </w:rPr>
        <w:t>ท่านเป็น</w:t>
      </w:r>
      <w:r w:rsidR="001028F4">
        <w:rPr>
          <w:rFonts w:ascii="CorpoS" w:hAnsi="CorpoS" w:cstheme="majorBidi" w:hint="cs"/>
          <w:b/>
          <w:bCs/>
          <w:sz w:val="28"/>
          <w:szCs w:val="28"/>
          <w:cs/>
        </w:rPr>
        <w:t>ผู้มีประสบการณ์ตลอดกระบวนการ</w:t>
      </w:r>
      <w:r w:rsidRPr="007633D7">
        <w:rPr>
          <w:rFonts w:ascii="CorpoS" w:hAnsi="CorpoS" w:cstheme="majorBidi"/>
          <w:b/>
          <w:bCs/>
          <w:sz w:val="28"/>
          <w:szCs w:val="28"/>
          <w:cs/>
        </w:rPr>
        <w:t>ซื้อรถ</w:t>
      </w:r>
      <w:r w:rsidR="001028F4">
        <w:rPr>
          <w:rFonts w:ascii="CorpoS" w:hAnsi="CorpoS" w:cstheme="majorBidi" w:hint="cs"/>
          <w:b/>
          <w:bCs/>
          <w:sz w:val="28"/>
          <w:szCs w:val="28"/>
          <w:cs/>
        </w:rPr>
        <w:t>เอง</w:t>
      </w:r>
      <w:r w:rsidRPr="007633D7">
        <w:rPr>
          <w:rFonts w:ascii="CorpoS" w:hAnsi="CorpoS" w:cstheme="majorBidi"/>
          <w:b/>
          <w:bCs/>
          <w:sz w:val="28"/>
          <w:szCs w:val="28"/>
          <w:cs/>
        </w:rPr>
        <w:t xml:space="preserve">หรือไม่ </w:t>
      </w:r>
      <w:r w:rsidRPr="007633D7">
        <w:rPr>
          <w:rFonts w:ascii="CorpoS" w:hAnsi="CorpoS" w:cstheme="majorBidi"/>
          <w:b/>
          <w:bCs/>
          <w:sz w:val="28"/>
          <w:szCs w:val="28"/>
        </w:rPr>
        <w:t xml:space="preserve"> </w:t>
      </w:r>
      <w:r w:rsidR="00F3653D" w:rsidRPr="00F3653D">
        <w:rPr>
          <w:rFonts w:ascii="CorpoS" w:hAnsi="CorpoS" w:cstheme="majorBidi"/>
          <w:b/>
          <w:bCs/>
          <w:color w:val="FF0000"/>
          <w:sz w:val="22"/>
          <w:szCs w:val="22"/>
        </w:rPr>
        <w:t>(CSI)</w:t>
      </w:r>
    </w:p>
    <w:p w14:paraId="59F65FC1" w14:textId="541CADC4" w:rsidR="003C5917" w:rsidRPr="00B85ADE" w:rsidRDefault="003C5917" w:rsidP="008F5DBA">
      <w:pPr>
        <w:tabs>
          <w:tab w:val="left" w:pos="1134"/>
        </w:tabs>
        <w:ind w:firstLine="720"/>
        <w:rPr>
          <w:rFonts w:ascii="CorpoS" w:hAnsi="CorpoS" w:cstheme="majorBidi"/>
          <w:sz w:val="28"/>
          <w:szCs w:val="28"/>
          <w:cs/>
        </w:rPr>
      </w:pPr>
      <w:r w:rsidRPr="0055476A">
        <w:rPr>
          <w:rFonts w:ascii="CorpoS" w:hAnsi="CorpoS" w:cstheme="majorBidi"/>
        </w:rPr>
        <w:sym w:font="Wingdings" w:char="F0A8"/>
      </w:r>
      <w:r>
        <w:rPr>
          <w:rFonts w:ascii="CorpoS" w:hAnsi="CorpoS" w:cstheme="majorBidi"/>
        </w:rPr>
        <w:t xml:space="preserve"> </w:t>
      </w:r>
      <w:r w:rsidRPr="0055476A">
        <w:rPr>
          <w:rFonts w:ascii="CorpoS" w:hAnsi="CorpoS" w:cstheme="majorBidi"/>
        </w:rPr>
        <w:t>1)</w:t>
      </w:r>
      <w:r>
        <w:rPr>
          <w:rFonts w:ascii="CorpoS" w:hAnsi="CorpoS" w:cstheme="majorBidi"/>
          <w:sz w:val="28"/>
          <w:szCs w:val="28"/>
        </w:rPr>
        <w:t xml:space="preserve"> </w:t>
      </w:r>
      <w:r w:rsidRPr="00A06B87">
        <w:rPr>
          <w:rFonts w:ascii="CorpoS" w:hAnsi="CorpoS" w:cstheme="majorBidi"/>
          <w:sz w:val="28"/>
          <w:szCs w:val="28"/>
          <w:cs/>
        </w:rPr>
        <w:t>ใช่</w:t>
      </w:r>
      <w:r w:rsidRPr="00A06B87">
        <w:rPr>
          <w:rFonts w:ascii="CorpoS" w:hAnsi="CorpoS" w:cstheme="majorBidi"/>
          <w:sz w:val="28"/>
          <w:szCs w:val="28"/>
          <w:cs/>
        </w:rPr>
        <w:tab/>
      </w:r>
      <w:r>
        <w:rPr>
          <w:rFonts w:ascii="CorpoS" w:hAnsi="CorpoS" w:cstheme="majorBidi"/>
          <w:sz w:val="28"/>
          <w:szCs w:val="28"/>
        </w:rPr>
        <w:tab/>
      </w:r>
      <w:r>
        <w:rPr>
          <w:rFonts w:ascii="CorpoS" w:hAnsi="CorpoS" w:cstheme="majorBidi"/>
          <w:sz w:val="28"/>
          <w:szCs w:val="28"/>
        </w:rPr>
        <w:tab/>
      </w:r>
      <w:r w:rsidR="001028F4">
        <w:rPr>
          <w:rFonts w:ascii="CorpoS" w:hAnsi="CorpoS" w:cstheme="majorBidi"/>
          <w:sz w:val="28"/>
          <w:szCs w:val="28"/>
          <w:cs/>
        </w:rPr>
        <w:tab/>
      </w:r>
      <w:r w:rsidRPr="000A45EF">
        <w:rPr>
          <w:rFonts w:ascii="CorpoS" w:hAnsi="CorpoS" w:cstheme="majorBidi" w:hint="cs"/>
          <w:color w:val="FF0000"/>
          <w:sz w:val="28"/>
          <w:szCs w:val="28"/>
          <w:cs/>
        </w:rPr>
        <w:t xml:space="preserve">ไปต่อข้อ </w:t>
      </w:r>
      <w:r w:rsidR="00B85ADE">
        <w:rPr>
          <w:rFonts w:ascii="CorpoS" w:hAnsi="CorpoS" w:cstheme="majorBidi"/>
          <w:color w:val="FF0000"/>
          <w:sz w:val="28"/>
          <w:szCs w:val="28"/>
        </w:rPr>
        <w:t>B</w:t>
      </w:r>
    </w:p>
    <w:p w14:paraId="5BC44548" w14:textId="0AACF86B" w:rsidR="003C5917" w:rsidRPr="00A06B87" w:rsidRDefault="003C5917" w:rsidP="008F5DBA">
      <w:pPr>
        <w:tabs>
          <w:tab w:val="left" w:pos="1134"/>
        </w:tabs>
        <w:ind w:firstLine="720"/>
        <w:rPr>
          <w:rFonts w:ascii="CorpoS" w:hAnsi="CorpoS" w:cstheme="majorBidi"/>
          <w:color w:val="FF0000"/>
          <w:sz w:val="28"/>
          <w:szCs w:val="28"/>
          <w:cs/>
        </w:rPr>
      </w:pPr>
      <w:r w:rsidRPr="0055476A">
        <w:rPr>
          <w:rFonts w:ascii="CorpoS" w:hAnsi="CorpoS" w:cstheme="majorBidi"/>
        </w:rPr>
        <w:sym w:font="Wingdings" w:char="F0A8"/>
      </w:r>
      <w:r>
        <w:rPr>
          <w:rFonts w:ascii="CorpoS" w:hAnsi="CorpoS" w:cstheme="majorBidi"/>
        </w:rPr>
        <w:t xml:space="preserve"> </w:t>
      </w:r>
      <w:r w:rsidRPr="0055476A">
        <w:rPr>
          <w:rFonts w:ascii="CorpoS" w:hAnsi="CorpoS" w:cstheme="majorBidi"/>
        </w:rPr>
        <w:t xml:space="preserve">2) </w:t>
      </w:r>
      <w:r w:rsidRPr="00A06B87">
        <w:rPr>
          <w:rFonts w:ascii="CorpoS" w:hAnsi="CorpoS" w:cstheme="majorBidi"/>
          <w:sz w:val="28"/>
          <w:szCs w:val="28"/>
          <w:cs/>
        </w:rPr>
        <w:t>ใช่ แต่</w:t>
      </w:r>
      <w:r w:rsidR="001028F4">
        <w:rPr>
          <w:rFonts w:ascii="CorpoS" w:hAnsi="CorpoS" w:cstheme="majorBidi"/>
          <w:sz w:val="28"/>
          <w:szCs w:val="28"/>
          <w:cs/>
        </w:rPr>
        <w:t>มีผู้อื่นร่วม</w:t>
      </w:r>
      <w:r>
        <w:rPr>
          <w:rFonts w:ascii="CorpoS" w:hAnsi="CorpoS" w:cstheme="majorBidi"/>
          <w:sz w:val="28"/>
          <w:szCs w:val="28"/>
          <w:cs/>
        </w:rPr>
        <w:t>ด้วย</w:t>
      </w:r>
      <w:r>
        <w:rPr>
          <w:rFonts w:ascii="CorpoS" w:hAnsi="CorpoS" w:cstheme="majorBidi"/>
          <w:sz w:val="28"/>
          <w:szCs w:val="28"/>
        </w:rPr>
        <w:tab/>
      </w:r>
      <w:r>
        <w:rPr>
          <w:rFonts w:ascii="CorpoS" w:hAnsi="CorpoS" w:cstheme="majorBidi"/>
          <w:sz w:val="28"/>
          <w:szCs w:val="28"/>
        </w:rPr>
        <w:tab/>
      </w:r>
      <w:r w:rsidRPr="000A45EF">
        <w:rPr>
          <w:rFonts w:ascii="CorpoS" w:hAnsi="CorpoS" w:cstheme="majorBidi" w:hint="cs"/>
          <w:color w:val="FF0000"/>
          <w:sz w:val="28"/>
          <w:szCs w:val="28"/>
          <w:cs/>
        </w:rPr>
        <w:t xml:space="preserve">ไปต่อข้อ </w:t>
      </w:r>
      <w:r w:rsidR="00B85ADE">
        <w:rPr>
          <w:rFonts w:ascii="CorpoS" w:hAnsi="CorpoS" w:cstheme="majorBidi"/>
          <w:color w:val="FF0000"/>
          <w:sz w:val="28"/>
          <w:szCs w:val="28"/>
          <w:lang w:val="en-GB"/>
        </w:rPr>
        <w:t>B</w:t>
      </w:r>
      <w:r w:rsidRPr="000A45EF">
        <w:rPr>
          <w:rFonts w:ascii="CorpoS" w:hAnsi="CorpoS" w:cstheme="majorBidi"/>
          <w:color w:val="FF0000"/>
          <w:sz w:val="28"/>
          <w:szCs w:val="28"/>
          <w:cs/>
        </w:rPr>
        <w:t xml:space="preserve"> </w:t>
      </w:r>
    </w:p>
    <w:p w14:paraId="13A2B0A7" w14:textId="0421719D" w:rsidR="003C5917" w:rsidRPr="001028F4" w:rsidRDefault="003C5917" w:rsidP="008F5DBA">
      <w:pPr>
        <w:tabs>
          <w:tab w:val="left" w:pos="1134"/>
        </w:tabs>
        <w:ind w:left="720"/>
        <w:rPr>
          <w:rFonts w:ascii="CorpoS" w:hAnsi="CorpoS" w:cs="Angsana New"/>
          <w:color w:val="FF0000"/>
          <w:u w:val="single"/>
          <w:lang w:val="en-GB"/>
        </w:rPr>
      </w:pPr>
      <w:r w:rsidRPr="0055476A">
        <w:rPr>
          <w:rFonts w:ascii="CorpoS" w:hAnsi="CorpoS" w:cstheme="majorBidi"/>
        </w:rPr>
        <w:sym w:font="Wingdings" w:char="F0A8"/>
      </w:r>
      <w:r>
        <w:rPr>
          <w:rFonts w:ascii="CorpoS" w:hAnsi="CorpoS" w:cstheme="majorBidi"/>
        </w:rPr>
        <w:t xml:space="preserve"> </w:t>
      </w:r>
      <w:r w:rsidRPr="0055476A">
        <w:rPr>
          <w:rFonts w:ascii="CorpoS" w:hAnsi="CorpoS" w:cstheme="majorBidi"/>
        </w:rPr>
        <w:t xml:space="preserve">3) </w:t>
      </w:r>
      <w:r w:rsidRPr="00A06B87">
        <w:rPr>
          <w:rFonts w:ascii="CorpoS" w:hAnsi="CorpoS" w:cstheme="majorBidi"/>
          <w:sz w:val="28"/>
          <w:szCs w:val="28"/>
          <w:cs/>
        </w:rPr>
        <w:t>ไม่ได้เป็นผู้</w:t>
      </w:r>
      <w:r w:rsidR="00CA6E7D">
        <w:rPr>
          <w:rFonts w:ascii="CorpoS" w:hAnsi="CorpoS" w:cstheme="majorBidi" w:hint="cs"/>
          <w:sz w:val="28"/>
          <w:szCs w:val="28"/>
          <w:cs/>
        </w:rPr>
        <w:t>มี</w:t>
      </w:r>
      <w:r w:rsidR="001028F4">
        <w:rPr>
          <w:rFonts w:ascii="CorpoS" w:hAnsi="CorpoS" w:cstheme="majorBidi" w:hint="cs"/>
          <w:sz w:val="28"/>
          <w:szCs w:val="28"/>
          <w:cs/>
        </w:rPr>
        <w:t>ประสบการณ์ซื้อ</w:t>
      </w:r>
      <w:r w:rsidRPr="00A06B87">
        <w:rPr>
          <w:rFonts w:ascii="CorpoS" w:hAnsi="CorpoS" w:cstheme="majorBidi"/>
          <w:sz w:val="28"/>
          <w:szCs w:val="28"/>
          <w:cs/>
        </w:rPr>
        <w:t xml:space="preserve"> มีผู้อื่น</w:t>
      </w:r>
      <w:r w:rsidR="001028F4">
        <w:rPr>
          <w:rFonts w:ascii="CorpoS" w:hAnsi="CorpoS" w:cstheme="majorBidi" w:hint="cs"/>
          <w:sz w:val="28"/>
          <w:szCs w:val="28"/>
          <w:cs/>
        </w:rPr>
        <w:t>ติดต่อซื้อให้</w:t>
      </w:r>
      <w:r>
        <w:rPr>
          <w:rFonts w:ascii="CorpoS" w:hAnsi="CorpoS" w:cstheme="majorBidi" w:hint="cs"/>
          <w:sz w:val="28"/>
          <w:szCs w:val="28"/>
          <w:cs/>
        </w:rPr>
        <w:t xml:space="preserve"> ระบุ</w:t>
      </w:r>
      <w:r>
        <w:rPr>
          <w:rFonts w:ascii="CorpoS" w:hAnsi="CorpoS" w:cstheme="majorBidi"/>
          <w:sz w:val="28"/>
          <w:szCs w:val="28"/>
        </w:rPr>
        <w:t>_</w:t>
      </w:r>
      <w:r w:rsidR="001028F4">
        <w:rPr>
          <w:rFonts w:ascii="CorpoS" w:hAnsi="CorpoS" w:cstheme="majorBidi"/>
          <w:sz w:val="28"/>
          <w:szCs w:val="28"/>
        </w:rPr>
        <w:t>__</w:t>
      </w:r>
      <w:r>
        <w:rPr>
          <w:rFonts w:ascii="CorpoS" w:hAnsi="CorpoS" w:cs="Angsana New" w:hint="cs"/>
          <w:color w:val="FF0000"/>
          <w:sz w:val="28"/>
          <w:szCs w:val="28"/>
          <w:cs/>
        </w:rPr>
        <w:t>ขอ</w:t>
      </w:r>
      <w:r w:rsidR="001028F4">
        <w:rPr>
          <w:rFonts w:ascii="CorpoS" w:hAnsi="CorpoS" w:cs="Angsana New" w:hint="cs"/>
          <w:color w:val="FF0000"/>
          <w:sz w:val="28"/>
          <w:szCs w:val="28"/>
          <w:cs/>
        </w:rPr>
        <w:t>ชื่อผู้มีประสบการณ์</w:t>
      </w:r>
      <w:r w:rsidR="00140240">
        <w:rPr>
          <w:rFonts w:ascii="CorpoS" w:hAnsi="CorpoS" w:cs="Angsana New" w:hint="cs"/>
          <w:color w:val="FF0000"/>
          <w:sz w:val="28"/>
          <w:szCs w:val="28"/>
          <w:cs/>
        </w:rPr>
        <w:t>ซื้อ</w:t>
      </w:r>
      <w:r w:rsidR="001028F4">
        <w:rPr>
          <w:rFonts w:ascii="CorpoS" w:hAnsi="CorpoS" w:cs="Angsana New" w:hint="cs"/>
          <w:color w:val="FF0000"/>
          <w:sz w:val="28"/>
          <w:szCs w:val="28"/>
          <w:cs/>
        </w:rPr>
        <w:t>และหมายเลข</w:t>
      </w:r>
      <w:r>
        <w:rPr>
          <w:rFonts w:ascii="CorpoS" w:hAnsi="CorpoS" w:cs="Angsana New" w:hint="cs"/>
          <w:color w:val="FF0000"/>
          <w:sz w:val="28"/>
          <w:szCs w:val="28"/>
          <w:cs/>
        </w:rPr>
        <w:t>ติดต่อ</w:t>
      </w:r>
      <w:r w:rsidR="001028F4">
        <w:rPr>
          <w:rFonts w:ascii="CorpoS" w:hAnsi="CorpoS" w:cs="Angsana New" w:hint="cs"/>
          <w:color w:val="FF0000"/>
          <w:sz w:val="28"/>
          <w:szCs w:val="28"/>
          <w:cs/>
        </w:rPr>
        <w:t xml:space="preserve"> </w:t>
      </w:r>
      <w:r w:rsidRPr="006F0CC7">
        <w:rPr>
          <w:rFonts w:ascii="CorpoS" w:hAnsi="CorpoS" w:cstheme="majorBidi"/>
          <w:color w:val="FF0000"/>
          <w:sz w:val="28"/>
          <w:szCs w:val="28"/>
          <w:cs/>
        </w:rPr>
        <w:t>ไปที่</w:t>
      </w:r>
      <w:r>
        <w:rPr>
          <w:rFonts w:ascii="CorpoS" w:hAnsi="CorpoS" w:cs="Angsana New" w:hint="cs"/>
          <w:color w:val="FF0000"/>
          <w:sz w:val="28"/>
          <w:szCs w:val="28"/>
          <w:cs/>
        </w:rPr>
        <w:t xml:space="preserve"> </w:t>
      </w:r>
      <w:r w:rsidRPr="00031327">
        <w:rPr>
          <w:rFonts w:ascii="CorpoS" w:hAnsi="CorpoS" w:cs="Angsana New"/>
          <w:color w:val="FF0000"/>
          <w:sz w:val="28"/>
          <w:szCs w:val="28"/>
          <w:u w:val="single"/>
          <w:lang w:val="en-GB"/>
        </w:rPr>
        <w:t>(</w:t>
      </w:r>
      <w:r w:rsidRPr="00031327">
        <w:rPr>
          <w:rFonts w:ascii="CorpoS" w:hAnsi="CorpoS" w:cs="Angsana New" w:hint="cs"/>
          <w:color w:val="FF0000"/>
          <w:sz w:val="28"/>
          <w:szCs w:val="28"/>
          <w:u w:val="single"/>
          <w:cs/>
          <w:lang w:val="en-GB"/>
        </w:rPr>
        <w:t xml:space="preserve">บทจบ </w:t>
      </w:r>
      <w:r w:rsidRPr="001028F4">
        <w:rPr>
          <w:rFonts w:ascii="CorpoS" w:hAnsi="CorpoS" w:cs="Angsana New"/>
          <w:color w:val="FF0000"/>
          <w:u w:val="single"/>
          <w:lang w:val="en-GB"/>
        </w:rPr>
        <w:t>2)</w:t>
      </w:r>
    </w:p>
    <w:p w14:paraId="635FB3CF" w14:textId="77777777" w:rsidR="00140240" w:rsidRPr="001028F4" w:rsidRDefault="00140240" w:rsidP="008F5DBA">
      <w:pPr>
        <w:rPr>
          <w:rFonts w:ascii="CorpoS" w:hAnsi="CorpoS" w:cstheme="majorBidi"/>
          <w:b/>
          <w:bCs/>
        </w:rPr>
      </w:pPr>
    </w:p>
    <w:p w14:paraId="6981EE6E" w14:textId="749FB781" w:rsidR="00140240" w:rsidRPr="0028453A" w:rsidRDefault="00B85ADE" w:rsidP="008F5DBA">
      <w:pPr>
        <w:pStyle w:val="ListParagraph"/>
        <w:numPr>
          <w:ilvl w:val="0"/>
          <w:numId w:val="25"/>
        </w:numPr>
        <w:ind w:left="284" w:hanging="284"/>
        <w:rPr>
          <w:rFonts w:ascii="CorpoS" w:hAnsi="CorpoS" w:cstheme="majorBidi"/>
          <w:b/>
          <w:bCs/>
          <w:sz w:val="28"/>
          <w:szCs w:val="28"/>
          <w:highlight w:val="yellow"/>
        </w:rPr>
      </w:pPr>
      <w:r w:rsidRPr="0028453A">
        <w:rPr>
          <w:rFonts w:ascii="CorpoS" w:hAnsi="CorpoS" w:cstheme="majorBidi" w:hint="cs"/>
          <w:b/>
          <w:bCs/>
          <w:sz w:val="28"/>
          <w:szCs w:val="28"/>
          <w:highlight w:val="yellow"/>
          <w:cs/>
        </w:rPr>
        <w:t>ท่าน</w:t>
      </w:r>
      <w:r w:rsidR="00140240" w:rsidRPr="0028453A">
        <w:rPr>
          <w:rFonts w:ascii="CorpoS" w:hAnsi="CorpoS" w:cstheme="majorBidi" w:hint="cs"/>
          <w:b/>
          <w:bCs/>
          <w:sz w:val="28"/>
          <w:szCs w:val="28"/>
          <w:highlight w:val="yellow"/>
          <w:cs/>
        </w:rPr>
        <w:t>ซื้อ</w:t>
      </w:r>
      <w:r w:rsidRPr="0028453A">
        <w:rPr>
          <w:rFonts w:ascii="CorpoS" w:hAnsi="CorpoS" w:cstheme="majorBidi" w:hint="cs"/>
          <w:b/>
          <w:bCs/>
          <w:sz w:val="28"/>
          <w:szCs w:val="28"/>
          <w:highlight w:val="yellow"/>
          <w:cs/>
        </w:rPr>
        <w:t>รถคันนี้</w:t>
      </w:r>
      <w:r w:rsidRPr="0028453A">
        <w:rPr>
          <w:rFonts w:ascii="CorpoS" w:hAnsi="CorpoS" w:cstheme="majorBidi" w:hint="cs"/>
          <w:b/>
          <w:bCs/>
          <w:sz w:val="28"/>
          <w:szCs w:val="28"/>
          <w:highlight w:val="yellow"/>
          <w:u w:val="single"/>
          <w:cs/>
        </w:rPr>
        <w:t>เพิ่มหรือ</w:t>
      </w:r>
      <w:r w:rsidR="00140240" w:rsidRPr="0028453A">
        <w:rPr>
          <w:rFonts w:ascii="CorpoS" w:hAnsi="CorpoS" w:cstheme="majorBidi" w:hint="cs"/>
          <w:b/>
          <w:bCs/>
          <w:sz w:val="28"/>
          <w:szCs w:val="28"/>
          <w:highlight w:val="yellow"/>
          <w:u w:val="single"/>
          <w:cs/>
        </w:rPr>
        <w:t>ทดแทน</w:t>
      </w:r>
      <w:r w:rsidR="00CE6002" w:rsidRPr="0028453A">
        <w:rPr>
          <w:rFonts w:ascii="CorpoS" w:hAnsi="CorpoS" w:cstheme="majorBidi" w:hint="cs"/>
          <w:b/>
          <w:bCs/>
          <w:sz w:val="28"/>
          <w:szCs w:val="28"/>
          <w:highlight w:val="yellow"/>
          <w:u w:val="single"/>
          <w:cs/>
        </w:rPr>
        <w:t>รถที่ท่านมีอยู่ และรถที่มีอยู่นั้นเป็น</w:t>
      </w:r>
      <w:r w:rsidR="00140240" w:rsidRPr="0028453A">
        <w:rPr>
          <w:rFonts w:ascii="CorpoS" w:hAnsi="CorpoS" w:cstheme="majorBidi" w:hint="cs"/>
          <w:b/>
          <w:bCs/>
          <w:sz w:val="28"/>
          <w:szCs w:val="28"/>
          <w:highlight w:val="yellow"/>
          <w:u w:val="single"/>
          <w:cs/>
        </w:rPr>
        <w:t>รถเมอร์เซเดส</w:t>
      </w:r>
      <w:r w:rsidR="00140240" w:rsidRPr="0028453A">
        <w:rPr>
          <w:rFonts w:ascii="CorpoS" w:hAnsi="CorpoS" w:cstheme="majorBidi"/>
          <w:b/>
          <w:bCs/>
          <w:sz w:val="28"/>
          <w:szCs w:val="28"/>
          <w:highlight w:val="yellow"/>
          <w:u w:val="single"/>
          <w:lang w:val="en-US"/>
        </w:rPr>
        <w:t>-</w:t>
      </w:r>
      <w:r w:rsidR="00140240" w:rsidRPr="0028453A">
        <w:rPr>
          <w:rFonts w:ascii="CorpoS" w:hAnsi="CorpoS" w:cstheme="majorBidi" w:hint="cs"/>
          <w:b/>
          <w:bCs/>
          <w:sz w:val="28"/>
          <w:szCs w:val="28"/>
          <w:highlight w:val="yellow"/>
          <w:u w:val="single"/>
          <w:cs/>
          <w:lang w:val="en-US"/>
        </w:rPr>
        <w:t>เบนซ์</w:t>
      </w:r>
      <w:r w:rsidR="00CE6002" w:rsidRPr="0028453A">
        <w:rPr>
          <w:rFonts w:ascii="CorpoS" w:hAnsi="CorpoS" w:cstheme="majorBidi" w:hint="cs"/>
          <w:b/>
          <w:bCs/>
          <w:sz w:val="28"/>
          <w:szCs w:val="28"/>
          <w:highlight w:val="yellow"/>
          <w:u w:val="single"/>
          <w:cs/>
          <w:lang w:val="en-US"/>
        </w:rPr>
        <w:t>หรือยี่ห้ออื่น</w:t>
      </w:r>
      <w:r w:rsidR="00F3653D" w:rsidRPr="0028453A">
        <w:rPr>
          <w:rFonts w:ascii="CorpoS" w:hAnsi="CorpoS" w:cstheme="majorBidi"/>
          <w:b/>
          <w:bCs/>
          <w:sz w:val="28"/>
          <w:szCs w:val="28"/>
          <w:highlight w:val="yellow"/>
          <w:lang w:val="en-US"/>
        </w:rPr>
        <w:t xml:space="preserve"> </w:t>
      </w:r>
      <w:r w:rsidR="00F3653D" w:rsidRPr="0028453A">
        <w:rPr>
          <w:rFonts w:ascii="CorpoS" w:hAnsi="CorpoS" w:cstheme="majorBidi"/>
          <w:b/>
          <w:bCs/>
          <w:color w:val="FF0000"/>
          <w:sz w:val="22"/>
          <w:szCs w:val="22"/>
          <w:highlight w:val="yellow"/>
        </w:rPr>
        <w:t>(CLI)</w:t>
      </w:r>
    </w:p>
    <w:p w14:paraId="38A4D0D2" w14:textId="513C52CE" w:rsidR="00140240" w:rsidRPr="0028453A" w:rsidRDefault="00140240" w:rsidP="008F5DBA">
      <w:pPr>
        <w:ind w:firstLine="284"/>
        <w:rPr>
          <w:rFonts w:ascii="CorpoS" w:hAnsi="CorpoS" w:cstheme="majorBidi"/>
          <w:sz w:val="28"/>
          <w:szCs w:val="28"/>
          <w:highlight w:val="yellow"/>
        </w:rPr>
      </w:pPr>
      <w:r w:rsidRPr="0028453A">
        <w:rPr>
          <w:rFonts w:ascii="CorpoS" w:hAnsi="CorpoS" w:cstheme="majorBidi"/>
          <w:color w:val="000000" w:themeColor="text1"/>
          <w:highlight w:val="yellow"/>
          <w:cs/>
        </w:rPr>
        <w:t xml:space="preserve"> </w:t>
      </w:r>
      <w:r w:rsidR="00FC4275" w:rsidRPr="0028453A">
        <w:rPr>
          <w:rFonts w:ascii="CorpoS" w:hAnsi="CorpoS" w:cstheme="majorBidi"/>
          <w:color w:val="000000" w:themeColor="text1"/>
          <w:highlight w:val="yellow"/>
        </w:rPr>
        <w:tab/>
      </w:r>
      <w:r w:rsidRPr="0028453A">
        <w:rPr>
          <w:highlight w:val="yellow"/>
        </w:rPr>
        <w:sym w:font="Wingdings" w:char="F0A8"/>
      </w:r>
      <w:r w:rsidRPr="0028453A">
        <w:rPr>
          <w:rFonts w:ascii="CorpoS" w:hAnsi="CorpoS" w:cstheme="majorBidi"/>
          <w:highlight w:val="yellow"/>
        </w:rPr>
        <w:t xml:space="preserve"> </w:t>
      </w:r>
      <w:r w:rsidR="00FC4275" w:rsidRPr="0028453A">
        <w:rPr>
          <w:rFonts w:ascii="CorpoS" w:hAnsi="CorpoS"/>
          <w:highlight w:val="yellow"/>
        </w:rPr>
        <w:t>1)</w:t>
      </w:r>
      <w:r w:rsidR="00FC4275" w:rsidRPr="0028453A">
        <w:rPr>
          <w:highlight w:val="yellow"/>
        </w:rPr>
        <w:t xml:space="preserve"> </w:t>
      </w:r>
      <w:r w:rsidR="00B85ADE" w:rsidRPr="0028453A">
        <w:rPr>
          <w:rFonts w:ascii="CorpoS" w:hAnsi="CorpoS" w:cstheme="majorBidi" w:hint="cs"/>
          <w:color w:val="000000" w:themeColor="text1"/>
          <w:sz w:val="28"/>
          <w:szCs w:val="28"/>
          <w:highlight w:val="yellow"/>
          <w:cs/>
        </w:rPr>
        <w:t>ซื้อ</w:t>
      </w:r>
      <w:r w:rsidR="00B85ADE" w:rsidRPr="0028453A">
        <w:rPr>
          <w:rFonts w:ascii="CorpoS" w:hAnsi="CorpoS" w:cstheme="majorBidi" w:hint="cs"/>
          <w:color w:val="000000" w:themeColor="text1"/>
          <w:sz w:val="28"/>
          <w:szCs w:val="28"/>
          <w:highlight w:val="yellow"/>
          <w:u w:val="single"/>
          <w:cs/>
        </w:rPr>
        <w:t>ทดแทนรถเมอร์เซเดส</w:t>
      </w:r>
      <w:r w:rsidR="00B85ADE" w:rsidRPr="0028453A">
        <w:rPr>
          <w:rFonts w:ascii="CorpoS" w:hAnsi="CorpoS" w:cstheme="majorBidi"/>
          <w:color w:val="000000" w:themeColor="text1"/>
          <w:sz w:val="28"/>
          <w:szCs w:val="28"/>
          <w:highlight w:val="yellow"/>
          <w:u w:val="single"/>
        </w:rPr>
        <w:t>-</w:t>
      </w:r>
      <w:r w:rsidR="00B85ADE" w:rsidRPr="0028453A">
        <w:rPr>
          <w:rFonts w:ascii="CorpoS" w:hAnsi="CorpoS" w:cstheme="majorBidi" w:hint="cs"/>
          <w:color w:val="000000" w:themeColor="text1"/>
          <w:sz w:val="28"/>
          <w:szCs w:val="28"/>
          <w:highlight w:val="yellow"/>
          <w:u w:val="single"/>
          <w:cs/>
        </w:rPr>
        <w:t>เบนซ์</w:t>
      </w:r>
      <w:r w:rsidR="00B85ADE" w:rsidRPr="0028453A">
        <w:rPr>
          <w:rFonts w:ascii="CorpoS" w:hAnsi="CorpoS" w:cstheme="majorBidi" w:hint="cs"/>
          <w:color w:val="000000" w:themeColor="text1"/>
          <w:sz w:val="28"/>
          <w:szCs w:val="28"/>
          <w:highlight w:val="yellow"/>
          <w:cs/>
        </w:rPr>
        <w:t xml:space="preserve"> ที่มีอยู่เดิม</w:t>
      </w:r>
    </w:p>
    <w:p w14:paraId="25EBE07B" w14:textId="13605693" w:rsidR="00140240" w:rsidRPr="0028453A" w:rsidRDefault="00140240" w:rsidP="008F5DBA">
      <w:pPr>
        <w:ind w:firstLine="284"/>
        <w:rPr>
          <w:rFonts w:ascii="CorpoS" w:hAnsi="CorpoS" w:cstheme="majorBidi"/>
          <w:color w:val="FF0000"/>
          <w:sz w:val="28"/>
          <w:szCs w:val="28"/>
          <w:highlight w:val="yellow"/>
        </w:rPr>
      </w:pPr>
      <w:r w:rsidRPr="0028453A">
        <w:rPr>
          <w:rFonts w:ascii="CorpoS" w:hAnsi="CorpoS" w:cstheme="majorBidi"/>
          <w:color w:val="000000" w:themeColor="text1"/>
          <w:highlight w:val="yellow"/>
          <w:cs/>
        </w:rPr>
        <w:t xml:space="preserve"> </w:t>
      </w:r>
      <w:r w:rsidR="00FC4275" w:rsidRPr="0028453A">
        <w:rPr>
          <w:rFonts w:ascii="CorpoS" w:hAnsi="CorpoS" w:cstheme="majorBidi"/>
          <w:color w:val="000000" w:themeColor="text1"/>
          <w:highlight w:val="yellow"/>
        </w:rPr>
        <w:tab/>
      </w:r>
      <w:r w:rsidRPr="0028453A">
        <w:rPr>
          <w:highlight w:val="yellow"/>
        </w:rPr>
        <w:sym w:font="Wingdings" w:char="F0A8"/>
      </w:r>
      <w:r w:rsidRPr="0028453A">
        <w:rPr>
          <w:rFonts w:ascii="CorpoS" w:hAnsi="CorpoS" w:cstheme="majorBidi"/>
          <w:highlight w:val="yellow"/>
        </w:rPr>
        <w:t xml:space="preserve"> </w:t>
      </w:r>
      <w:r w:rsidR="00FC4275" w:rsidRPr="0028453A">
        <w:rPr>
          <w:rFonts w:ascii="CorpoS" w:hAnsi="CorpoS" w:cstheme="majorBidi"/>
          <w:highlight w:val="yellow"/>
        </w:rPr>
        <w:t xml:space="preserve">2) </w:t>
      </w:r>
      <w:r w:rsidRPr="0028453A">
        <w:rPr>
          <w:rFonts w:ascii="CorpoS" w:hAnsi="CorpoS" w:cstheme="majorBidi" w:hint="cs"/>
          <w:sz w:val="28"/>
          <w:szCs w:val="28"/>
          <w:highlight w:val="yellow"/>
          <w:cs/>
        </w:rPr>
        <w:t>รถคันนี้</w:t>
      </w:r>
      <w:r w:rsidRPr="0028453A">
        <w:rPr>
          <w:rFonts w:ascii="CorpoS" w:hAnsi="CorpoS" w:cstheme="majorBidi" w:hint="cs"/>
          <w:sz w:val="28"/>
          <w:szCs w:val="28"/>
          <w:highlight w:val="yellow"/>
          <w:u w:val="single"/>
          <w:cs/>
        </w:rPr>
        <w:t>ทดแทน</w:t>
      </w:r>
      <w:r w:rsidR="00B85ADE" w:rsidRPr="0028453A">
        <w:rPr>
          <w:rFonts w:ascii="CorpoS" w:hAnsi="CorpoS" w:cstheme="majorBidi" w:hint="cs"/>
          <w:sz w:val="28"/>
          <w:szCs w:val="28"/>
          <w:highlight w:val="yellow"/>
          <w:u w:val="single"/>
          <w:cs/>
        </w:rPr>
        <w:t>หรือเพิ่มจาก</w:t>
      </w:r>
      <w:r w:rsidRPr="0028453A">
        <w:rPr>
          <w:rFonts w:ascii="CorpoS" w:hAnsi="CorpoS" w:cstheme="majorBidi" w:hint="cs"/>
          <w:sz w:val="28"/>
          <w:szCs w:val="28"/>
          <w:highlight w:val="yellow"/>
          <w:u w:val="single"/>
          <w:cs/>
        </w:rPr>
        <w:t>รถยี่ห้ออื่น</w:t>
      </w:r>
      <w:r w:rsidRPr="0028453A">
        <w:rPr>
          <w:rFonts w:ascii="CorpoS" w:hAnsi="CorpoS" w:cstheme="majorBidi" w:hint="cs"/>
          <w:sz w:val="28"/>
          <w:szCs w:val="28"/>
          <w:highlight w:val="yellow"/>
          <w:cs/>
        </w:rPr>
        <w:t>ที่มี</w:t>
      </w:r>
      <w:r w:rsidRPr="0028453A">
        <w:rPr>
          <w:rFonts w:ascii="CorpoS" w:hAnsi="CorpoS" w:cstheme="majorBidi"/>
          <w:sz w:val="28"/>
          <w:szCs w:val="28"/>
          <w:highlight w:val="yellow"/>
          <w:cs/>
        </w:rPr>
        <w:tab/>
      </w:r>
    </w:p>
    <w:p w14:paraId="650FA081" w14:textId="6EE99E07" w:rsidR="00140240" w:rsidRPr="0028453A" w:rsidRDefault="00140240" w:rsidP="008F5DBA">
      <w:pPr>
        <w:ind w:firstLine="284"/>
        <w:rPr>
          <w:rFonts w:ascii="CorpoS" w:hAnsi="CorpoS" w:cstheme="majorBidi"/>
          <w:color w:val="FF0000"/>
          <w:sz w:val="28"/>
          <w:szCs w:val="28"/>
          <w:highlight w:val="yellow"/>
        </w:rPr>
      </w:pPr>
      <w:r w:rsidRPr="0028453A">
        <w:rPr>
          <w:rFonts w:ascii="CorpoS" w:hAnsi="CorpoS" w:cstheme="majorBidi" w:hint="cs"/>
          <w:color w:val="000000" w:themeColor="text1"/>
          <w:highlight w:val="yellow"/>
          <w:cs/>
        </w:rPr>
        <w:t xml:space="preserve"> </w:t>
      </w:r>
      <w:r w:rsidR="00FC4275" w:rsidRPr="0028453A">
        <w:rPr>
          <w:rFonts w:ascii="CorpoS" w:hAnsi="CorpoS" w:cstheme="majorBidi"/>
          <w:color w:val="000000" w:themeColor="text1"/>
          <w:highlight w:val="yellow"/>
        </w:rPr>
        <w:tab/>
      </w:r>
      <w:r w:rsidRPr="0028453A">
        <w:rPr>
          <w:highlight w:val="yellow"/>
        </w:rPr>
        <w:sym w:font="Wingdings" w:char="F0A8"/>
      </w:r>
      <w:r w:rsidRPr="0028453A">
        <w:rPr>
          <w:rFonts w:ascii="CorpoS" w:hAnsi="CorpoS" w:cstheme="majorBidi"/>
          <w:highlight w:val="yellow"/>
        </w:rPr>
        <w:t xml:space="preserve"> </w:t>
      </w:r>
      <w:r w:rsidR="00FC4275" w:rsidRPr="0028453A">
        <w:rPr>
          <w:rFonts w:ascii="CorpoS" w:hAnsi="CorpoS" w:cstheme="majorBidi"/>
          <w:highlight w:val="yellow"/>
        </w:rPr>
        <w:t xml:space="preserve">3) </w:t>
      </w:r>
      <w:r w:rsidRPr="0028453A">
        <w:rPr>
          <w:rFonts w:ascii="CorpoS" w:hAnsi="CorpoS" w:cstheme="majorBidi" w:hint="cs"/>
          <w:sz w:val="28"/>
          <w:szCs w:val="28"/>
          <w:highlight w:val="yellow"/>
          <w:cs/>
        </w:rPr>
        <w:t>รถคันนี้</w:t>
      </w:r>
      <w:r w:rsidRPr="0028453A">
        <w:rPr>
          <w:rFonts w:ascii="CorpoS" w:hAnsi="CorpoS" w:cstheme="majorBidi" w:hint="cs"/>
          <w:sz w:val="28"/>
          <w:szCs w:val="28"/>
          <w:highlight w:val="yellow"/>
          <w:u w:val="single"/>
          <w:cs/>
        </w:rPr>
        <w:t>ซื้อเพิ่มจากเมอร์เซเดส</w:t>
      </w:r>
      <w:r w:rsidRPr="0028453A">
        <w:rPr>
          <w:rFonts w:ascii="CorpoS" w:hAnsi="CorpoS" w:cstheme="majorBidi"/>
          <w:sz w:val="28"/>
          <w:szCs w:val="28"/>
          <w:highlight w:val="yellow"/>
          <w:u w:val="single"/>
        </w:rPr>
        <w:t>-</w:t>
      </w:r>
      <w:r w:rsidRPr="0028453A">
        <w:rPr>
          <w:rFonts w:ascii="CorpoS" w:hAnsi="CorpoS" w:cstheme="majorBidi" w:hint="cs"/>
          <w:sz w:val="28"/>
          <w:szCs w:val="28"/>
          <w:highlight w:val="yellow"/>
          <w:u w:val="single"/>
          <w:cs/>
        </w:rPr>
        <w:t>เบนซ์</w:t>
      </w:r>
      <w:r w:rsidRPr="0028453A">
        <w:rPr>
          <w:rFonts w:ascii="CorpoS" w:hAnsi="CorpoS" w:cstheme="majorBidi" w:hint="cs"/>
          <w:sz w:val="28"/>
          <w:szCs w:val="28"/>
          <w:highlight w:val="yellow"/>
          <w:cs/>
        </w:rPr>
        <w:t xml:space="preserve">ที่มีอยู่เดิม </w:t>
      </w:r>
    </w:p>
    <w:p w14:paraId="238D5C31" w14:textId="430C50E8" w:rsidR="00140240" w:rsidRDefault="00140240" w:rsidP="008F5DBA">
      <w:pPr>
        <w:ind w:firstLine="284"/>
        <w:rPr>
          <w:rFonts w:ascii="CorpoS" w:hAnsi="CorpoS" w:cstheme="majorBidi"/>
          <w:sz w:val="28"/>
          <w:szCs w:val="28"/>
        </w:rPr>
      </w:pPr>
      <w:r w:rsidRPr="0028453A">
        <w:rPr>
          <w:rFonts w:ascii="CorpoS" w:hAnsi="CorpoS" w:cstheme="majorBidi" w:hint="cs"/>
          <w:color w:val="000000" w:themeColor="text1"/>
          <w:highlight w:val="yellow"/>
          <w:cs/>
        </w:rPr>
        <w:t xml:space="preserve"> </w:t>
      </w:r>
      <w:r w:rsidR="00FC4275" w:rsidRPr="0028453A">
        <w:rPr>
          <w:rFonts w:ascii="CorpoS" w:hAnsi="CorpoS" w:cstheme="majorBidi"/>
          <w:color w:val="000000" w:themeColor="text1"/>
          <w:highlight w:val="yellow"/>
        </w:rPr>
        <w:tab/>
      </w:r>
      <w:r w:rsidRPr="0028453A">
        <w:rPr>
          <w:highlight w:val="yellow"/>
        </w:rPr>
        <w:sym w:font="Wingdings" w:char="F0A8"/>
      </w:r>
      <w:r w:rsidRPr="0028453A">
        <w:rPr>
          <w:rFonts w:ascii="CorpoS" w:hAnsi="CorpoS" w:cstheme="majorBidi"/>
          <w:highlight w:val="yellow"/>
        </w:rPr>
        <w:t xml:space="preserve"> </w:t>
      </w:r>
      <w:r w:rsidR="00FC4275" w:rsidRPr="0028453A">
        <w:rPr>
          <w:rFonts w:ascii="CorpoS" w:hAnsi="CorpoS" w:cstheme="majorBidi"/>
          <w:highlight w:val="yellow"/>
        </w:rPr>
        <w:t xml:space="preserve">4) </w:t>
      </w:r>
      <w:r w:rsidRPr="0028453A">
        <w:rPr>
          <w:rFonts w:ascii="CorpoS" w:hAnsi="CorpoS" w:cstheme="majorBidi" w:hint="cs"/>
          <w:sz w:val="28"/>
          <w:szCs w:val="28"/>
          <w:highlight w:val="yellow"/>
          <w:cs/>
        </w:rPr>
        <w:t>รถคันนี้เป็น</w:t>
      </w:r>
      <w:r w:rsidRPr="0028453A">
        <w:rPr>
          <w:rFonts w:ascii="CorpoS" w:hAnsi="CorpoS" w:cstheme="majorBidi" w:hint="cs"/>
          <w:sz w:val="28"/>
          <w:szCs w:val="28"/>
          <w:highlight w:val="yellow"/>
          <w:u w:val="single"/>
          <w:cs/>
        </w:rPr>
        <w:t>รถคันแรก</w:t>
      </w:r>
      <w:r w:rsidRPr="0028453A">
        <w:rPr>
          <w:rFonts w:ascii="CorpoS" w:hAnsi="CorpoS" w:cstheme="majorBidi" w:hint="cs"/>
          <w:sz w:val="28"/>
          <w:szCs w:val="28"/>
          <w:highlight w:val="yellow"/>
          <w:cs/>
        </w:rPr>
        <w:t>ที่ครอบครอง</w:t>
      </w:r>
    </w:p>
    <w:p w14:paraId="011689CA" w14:textId="77777777" w:rsidR="007633D7" w:rsidRDefault="007633D7" w:rsidP="008F5DBA">
      <w:pPr>
        <w:ind w:firstLine="284"/>
        <w:rPr>
          <w:rFonts w:ascii="CorpoS" w:hAnsi="CorpoS" w:cstheme="majorBidi"/>
          <w:sz w:val="28"/>
          <w:szCs w:val="28"/>
        </w:rPr>
      </w:pPr>
    </w:p>
    <w:p w14:paraId="58B0B085" w14:textId="77777777" w:rsidR="007633D7" w:rsidRPr="007633D7" w:rsidRDefault="007633D7" w:rsidP="008F5DBA">
      <w:pPr>
        <w:pStyle w:val="ListParagraph"/>
        <w:numPr>
          <w:ilvl w:val="0"/>
          <w:numId w:val="25"/>
        </w:numPr>
        <w:ind w:left="284" w:hanging="284"/>
        <w:rPr>
          <w:rFonts w:ascii="CorpoS" w:hAnsi="CorpoS" w:cstheme="majorBidi"/>
          <w:b/>
          <w:bCs/>
          <w:sz w:val="28"/>
          <w:szCs w:val="28"/>
        </w:rPr>
      </w:pPr>
      <w:r w:rsidRPr="007633D7">
        <w:rPr>
          <w:rFonts w:ascii="CorpoS" w:hAnsi="CorpoS" w:cstheme="majorBidi" w:hint="cs"/>
          <w:b/>
          <w:bCs/>
          <w:sz w:val="28"/>
          <w:szCs w:val="28"/>
          <w:cs/>
          <w:lang w:val="en-US"/>
        </w:rPr>
        <w:t xml:space="preserve">ปัจจุบัน </w:t>
      </w:r>
      <w:r w:rsidRPr="007633D7">
        <w:rPr>
          <w:rFonts w:ascii="CorpoS" w:hAnsi="CorpoS" w:cstheme="majorBidi" w:hint="cs"/>
          <w:b/>
          <w:bCs/>
          <w:sz w:val="28"/>
          <w:szCs w:val="28"/>
          <w:cs/>
        </w:rPr>
        <w:t>ท่านยังครอบครองรถคันนี้อยู่หรือไม่</w:t>
      </w:r>
      <w:r w:rsidR="00F3653D">
        <w:rPr>
          <w:rFonts w:ascii="CorpoS" w:hAnsi="CorpoS" w:cstheme="majorBidi"/>
          <w:b/>
          <w:bCs/>
          <w:sz w:val="28"/>
          <w:szCs w:val="28"/>
        </w:rPr>
        <w:t xml:space="preserve"> </w:t>
      </w:r>
      <w:r w:rsidR="00F3653D" w:rsidRPr="00F3653D">
        <w:rPr>
          <w:rFonts w:ascii="CorpoS" w:hAnsi="CorpoS" w:cstheme="majorBidi"/>
          <w:b/>
          <w:bCs/>
          <w:color w:val="FF0000"/>
          <w:sz w:val="22"/>
          <w:szCs w:val="22"/>
        </w:rPr>
        <w:t>(CLI)</w:t>
      </w:r>
    </w:p>
    <w:p w14:paraId="0D70C99E" w14:textId="77777777" w:rsidR="007633D7" w:rsidRPr="006F0CC7" w:rsidRDefault="007633D7" w:rsidP="008F5DBA">
      <w:pPr>
        <w:ind w:firstLine="284"/>
        <w:rPr>
          <w:rFonts w:ascii="CorpoS" w:hAnsi="CorpoS" w:cstheme="majorBidi"/>
          <w:sz w:val="28"/>
          <w:szCs w:val="28"/>
        </w:rPr>
      </w:pPr>
      <w:r w:rsidRPr="006F0CC7">
        <w:rPr>
          <w:rFonts w:ascii="CorpoS" w:hAnsi="CorpoS" w:cstheme="majorBidi"/>
          <w:color w:val="000000" w:themeColor="text1"/>
          <w:cs/>
        </w:rPr>
        <w:t xml:space="preserve"> </w:t>
      </w:r>
      <w:r w:rsidR="00FC4275">
        <w:rPr>
          <w:rFonts w:ascii="CorpoS" w:hAnsi="CorpoS" w:cstheme="majorBidi"/>
          <w:color w:val="000000" w:themeColor="text1"/>
        </w:rPr>
        <w:tab/>
      </w:r>
      <w:r w:rsidRPr="006F0CC7">
        <w:rPr>
          <w:rFonts w:ascii="CorpoS" w:hAnsi="CorpoS" w:cstheme="majorBidi"/>
        </w:rPr>
        <w:sym w:font="Wingdings" w:char="F0A8"/>
      </w:r>
      <w:r w:rsidR="00FC4275">
        <w:rPr>
          <w:rFonts w:ascii="CorpoS" w:hAnsi="CorpoS" w:cstheme="majorBidi"/>
        </w:rPr>
        <w:t xml:space="preserve"> 1)</w:t>
      </w:r>
      <w:r>
        <w:rPr>
          <w:rFonts w:ascii="CorpoS" w:hAnsi="CorpoS" w:cstheme="majorBidi"/>
        </w:rPr>
        <w:t xml:space="preserve"> </w:t>
      </w:r>
      <w:r w:rsidRPr="006F0CC7">
        <w:rPr>
          <w:rFonts w:ascii="CorpoS" w:hAnsi="CorpoS" w:cstheme="majorBidi"/>
          <w:color w:val="000000" w:themeColor="text1"/>
          <w:sz w:val="28"/>
          <w:szCs w:val="28"/>
          <w:cs/>
        </w:rPr>
        <w:t>ใช่</w:t>
      </w:r>
      <w:r w:rsidRPr="006F0CC7">
        <w:rPr>
          <w:rFonts w:ascii="CorpoS" w:hAnsi="CorpoS" w:cstheme="majorBidi"/>
          <w:sz w:val="36"/>
          <w:szCs w:val="36"/>
          <w:cs/>
        </w:rPr>
        <w:tab/>
      </w:r>
    </w:p>
    <w:p w14:paraId="3AF37589" w14:textId="77777777" w:rsidR="007633D7" w:rsidRDefault="007633D7" w:rsidP="008F5DBA">
      <w:pPr>
        <w:ind w:firstLine="284"/>
        <w:rPr>
          <w:rFonts w:ascii="CorpoS" w:hAnsi="CorpoS" w:cstheme="majorBidi"/>
          <w:color w:val="FF0000"/>
          <w:sz w:val="28"/>
          <w:szCs w:val="28"/>
        </w:rPr>
      </w:pPr>
      <w:r w:rsidRPr="006F0CC7">
        <w:rPr>
          <w:rFonts w:ascii="CorpoS" w:hAnsi="CorpoS" w:cstheme="majorBidi"/>
          <w:color w:val="000000" w:themeColor="text1"/>
          <w:cs/>
        </w:rPr>
        <w:t xml:space="preserve"> </w:t>
      </w:r>
      <w:r w:rsidR="00FC4275">
        <w:rPr>
          <w:rFonts w:ascii="CorpoS" w:hAnsi="CorpoS" w:cstheme="majorBidi"/>
          <w:color w:val="000000" w:themeColor="text1"/>
        </w:rPr>
        <w:tab/>
      </w:r>
      <w:r w:rsidRPr="006F0CC7">
        <w:rPr>
          <w:rFonts w:ascii="CorpoS" w:hAnsi="CorpoS" w:cstheme="majorBidi"/>
        </w:rPr>
        <w:sym w:font="Wingdings" w:char="F0A8"/>
      </w:r>
      <w:r>
        <w:rPr>
          <w:rFonts w:ascii="CorpoS" w:hAnsi="CorpoS" w:cstheme="majorBidi"/>
        </w:rPr>
        <w:t xml:space="preserve"> </w:t>
      </w:r>
      <w:r w:rsidR="00FC4275">
        <w:rPr>
          <w:rFonts w:ascii="CorpoS" w:hAnsi="CorpoS" w:cstheme="majorBidi"/>
        </w:rPr>
        <w:t xml:space="preserve">2) </w:t>
      </w:r>
      <w:r w:rsidRPr="006F0CC7">
        <w:rPr>
          <w:rFonts w:ascii="CorpoS" w:hAnsi="CorpoS" w:cstheme="majorBidi"/>
          <w:sz w:val="28"/>
          <w:szCs w:val="28"/>
          <w:cs/>
        </w:rPr>
        <w:t xml:space="preserve">ไม่ใช่ </w:t>
      </w:r>
      <w:r>
        <w:rPr>
          <w:rFonts w:ascii="CorpoS" w:hAnsi="CorpoS" w:cstheme="majorBidi" w:hint="cs"/>
          <w:sz w:val="28"/>
          <w:szCs w:val="28"/>
          <w:cs/>
        </w:rPr>
        <w:t>รถคันนี้</w:t>
      </w:r>
      <w:r w:rsidRPr="00A6715D">
        <w:rPr>
          <w:rFonts w:ascii="CorpoS" w:hAnsi="CorpoS" w:cstheme="majorBidi" w:hint="cs"/>
          <w:sz w:val="28"/>
          <w:szCs w:val="28"/>
          <w:u w:val="single"/>
          <w:cs/>
        </w:rPr>
        <w:t>เคยอยู่</w:t>
      </w:r>
      <w:r>
        <w:rPr>
          <w:rFonts w:ascii="CorpoS" w:hAnsi="CorpoS" w:cstheme="majorBidi" w:hint="cs"/>
          <w:sz w:val="28"/>
          <w:szCs w:val="28"/>
          <w:cs/>
        </w:rPr>
        <w:t>แต่ตอนนี้ไม่ได้อยู่ในครอบครองแล้ว</w:t>
      </w:r>
      <w:r w:rsidRPr="006F0CC7">
        <w:rPr>
          <w:rFonts w:ascii="CorpoS" w:hAnsi="CorpoS" w:cstheme="majorBidi"/>
          <w:sz w:val="28"/>
          <w:szCs w:val="28"/>
          <w:cs/>
        </w:rPr>
        <w:tab/>
      </w:r>
    </w:p>
    <w:p w14:paraId="28F0D905" w14:textId="77777777" w:rsidR="007633D7" w:rsidRDefault="00FC4275" w:rsidP="008F5DBA">
      <w:pPr>
        <w:ind w:firstLine="284"/>
        <w:rPr>
          <w:rFonts w:ascii="CorpoS" w:hAnsi="CorpoS" w:cstheme="majorBidi"/>
          <w:color w:val="FF0000"/>
          <w:sz w:val="28"/>
          <w:szCs w:val="28"/>
        </w:rPr>
      </w:pPr>
      <w:r>
        <w:rPr>
          <w:rFonts w:ascii="CorpoS" w:hAnsi="CorpoS" w:cstheme="majorBidi"/>
          <w:color w:val="000000" w:themeColor="text1"/>
        </w:rPr>
        <w:tab/>
      </w:r>
      <w:r w:rsidR="007633D7" w:rsidRPr="006F0CC7">
        <w:rPr>
          <w:rFonts w:ascii="CorpoS" w:hAnsi="CorpoS" w:cstheme="majorBidi"/>
        </w:rPr>
        <w:sym w:font="Wingdings" w:char="F0A8"/>
      </w:r>
      <w:r w:rsidR="007633D7">
        <w:rPr>
          <w:rFonts w:ascii="CorpoS" w:hAnsi="CorpoS" w:cstheme="majorBidi"/>
        </w:rPr>
        <w:t xml:space="preserve"> </w:t>
      </w:r>
      <w:r>
        <w:rPr>
          <w:rFonts w:ascii="CorpoS" w:hAnsi="CorpoS" w:cstheme="majorBidi"/>
        </w:rPr>
        <w:t xml:space="preserve">3) </w:t>
      </w:r>
      <w:r w:rsidR="007633D7" w:rsidRPr="007B2F86">
        <w:rPr>
          <w:rFonts w:ascii="CorpoS" w:hAnsi="CorpoS" w:cstheme="majorBidi" w:hint="cs"/>
          <w:sz w:val="28"/>
          <w:szCs w:val="28"/>
          <w:cs/>
        </w:rPr>
        <w:t>รถคันนี้</w:t>
      </w:r>
      <w:r w:rsidR="007633D7" w:rsidRPr="00A6715D">
        <w:rPr>
          <w:rFonts w:ascii="CorpoS" w:hAnsi="CorpoS" w:cstheme="majorBidi" w:hint="cs"/>
          <w:sz w:val="28"/>
          <w:szCs w:val="28"/>
          <w:u w:val="single"/>
          <w:cs/>
        </w:rPr>
        <w:t>ไม่เคยอยู่</w:t>
      </w:r>
      <w:r w:rsidR="007633D7" w:rsidRPr="007B2F86">
        <w:rPr>
          <w:rFonts w:ascii="CorpoS" w:hAnsi="CorpoS" w:cstheme="majorBidi" w:hint="cs"/>
          <w:sz w:val="28"/>
          <w:szCs w:val="28"/>
          <w:cs/>
        </w:rPr>
        <w:t>ในการครอบครอง</w:t>
      </w:r>
    </w:p>
    <w:p w14:paraId="3AC25CE6" w14:textId="77777777" w:rsidR="007633D7" w:rsidRDefault="007633D7" w:rsidP="008F5DBA">
      <w:pPr>
        <w:ind w:firstLine="284"/>
        <w:rPr>
          <w:rFonts w:ascii="CorpoS" w:hAnsi="CorpoS" w:cstheme="majorBidi"/>
          <w:color w:val="FF0000"/>
          <w:sz w:val="28"/>
          <w:szCs w:val="28"/>
        </w:rPr>
      </w:pPr>
    </w:p>
    <w:p w14:paraId="4D72B35A" w14:textId="77777777" w:rsidR="007633D7" w:rsidRPr="007633D7" w:rsidRDefault="007633D7" w:rsidP="008F5DBA">
      <w:pPr>
        <w:pStyle w:val="ListParagraph"/>
        <w:numPr>
          <w:ilvl w:val="0"/>
          <w:numId w:val="25"/>
        </w:numPr>
        <w:ind w:left="284" w:hanging="284"/>
        <w:rPr>
          <w:rFonts w:ascii="CorpoS" w:hAnsi="CorpoS" w:cstheme="majorBidi"/>
          <w:b/>
          <w:bCs/>
          <w:sz w:val="28"/>
          <w:szCs w:val="28"/>
        </w:rPr>
      </w:pPr>
      <w:r w:rsidRPr="007633D7">
        <w:rPr>
          <w:rFonts w:ascii="CorpoS" w:hAnsi="CorpoS" w:cstheme="majorBidi"/>
          <w:b/>
          <w:bCs/>
          <w:sz w:val="28"/>
          <w:szCs w:val="28"/>
          <w:cs/>
        </w:rPr>
        <w:t>ท่าน</w:t>
      </w:r>
      <w:r w:rsidRPr="007633D7">
        <w:rPr>
          <w:rFonts w:ascii="CorpoS" w:hAnsi="CorpoS" w:cstheme="majorBidi" w:hint="cs"/>
          <w:b/>
          <w:bCs/>
          <w:sz w:val="28"/>
          <w:szCs w:val="28"/>
          <w:cs/>
        </w:rPr>
        <w:t>เป็นผู้ใช้รถเป็นหลักหรือไม่</w:t>
      </w:r>
      <w:r w:rsidR="00F3653D">
        <w:rPr>
          <w:rFonts w:ascii="CorpoS" w:hAnsi="CorpoS" w:cstheme="majorBidi"/>
          <w:b/>
          <w:bCs/>
          <w:sz w:val="28"/>
          <w:szCs w:val="28"/>
        </w:rPr>
        <w:t xml:space="preserve"> </w:t>
      </w:r>
      <w:r w:rsidR="00F3653D" w:rsidRPr="00F3653D">
        <w:rPr>
          <w:rFonts w:ascii="CorpoS" w:hAnsi="CorpoS" w:cstheme="majorBidi"/>
          <w:b/>
          <w:bCs/>
          <w:color w:val="FF0000"/>
          <w:sz w:val="22"/>
          <w:szCs w:val="22"/>
        </w:rPr>
        <w:t>(CLI)</w:t>
      </w:r>
    </w:p>
    <w:p w14:paraId="44576EB1" w14:textId="77777777" w:rsidR="007633D7" w:rsidRPr="006F0CC7" w:rsidRDefault="007633D7" w:rsidP="008F5DBA">
      <w:pPr>
        <w:ind w:firstLine="284"/>
        <w:rPr>
          <w:rFonts w:ascii="CorpoS" w:hAnsi="CorpoS" w:cstheme="majorBidi"/>
          <w:sz w:val="28"/>
          <w:szCs w:val="28"/>
        </w:rPr>
      </w:pPr>
      <w:r w:rsidRPr="006F0CC7">
        <w:rPr>
          <w:rFonts w:ascii="CorpoS" w:hAnsi="CorpoS" w:cstheme="majorBidi"/>
          <w:color w:val="000000" w:themeColor="text1"/>
          <w:cs/>
        </w:rPr>
        <w:t xml:space="preserve"> </w:t>
      </w:r>
      <w:r w:rsidR="00FC4275">
        <w:rPr>
          <w:rFonts w:ascii="CorpoS" w:hAnsi="CorpoS" w:cstheme="majorBidi"/>
          <w:color w:val="000000" w:themeColor="text1"/>
        </w:rPr>
        <w:tab/>
      </w:r>
      <w:r w:rsidRPr="006F0CC7">
        <w:rPr>
          <w:rFonts w:ascii="CorpoS" w:hAnsi="CorpoS" w:cstheme="majorBidi"/>
        </w:rPr>
        <w:sym w:font="Wingdings" w:char="F0A8"/>
      </w:r>
      <w:r>
        <w:rPr>
          <w:rFonts w:ascii="CorpoS" w:hAnsi="CorpoS" w:cstheme="majorBidi"/>
        </w:rPr>
        <w:t xml:space="preserve"> </w:t>
      </w:r>
      <w:r w:rsidR="00FC4275">
        <w:rPr>
          <w:rFonts w:ascii="CorpoS" w:hAnsi="CorpoS" w:cstheme="majorBidi"/>
        </w:rPr>
        <w:t xml:space="preserve">1) </w:t>
      </w:r>
      <w:r w:rsidRPr="006F0CC7">
        <w:rPr>
          <w:rFonts w:ascii="CorpoS" w:hAnsi="CorpoS" w:cstheme="majorBidi"/>
          <w:color w:val="000000" w:themeColor="text1"/>
          <w:sz w:val="28"/>
          <w:szCs w:val="28"/>
          <w:cs/>
        </w:rPr>
        <w:t>ใช่</w:t>
      </w:r>
      <w:r w:rsidRPr="006F0CC7">
        <w:rPr>
          <w:rFonts w:ascii="CorpoS" w:hAnsi="CorpoS" w:cstheme="majorBidi"/>
          <w:sz w:val="36"/>
          <w:szCs w:val="36"/>
          <w:cs/>
        </w:rPr>
        <w:tab/>
      </w:r>
    </w:p>
    <w:p w14:paraId="693E64D3" w14:textId="77777777" w:rsidR="007633D7" w:rsidRDefault="007633D7" w:rsidP="008F5DBA">
      <w:pPr>
        <w:ind w:firstLine="284"/>
        <w:rPr>
          <w:rFonts w:ascii="CorpoS" w:hAnsi="CorpoS" w:cstheme="majorBidi"/>
          <w:sz w:val="28"/>
          <w:szCs w:val="28"/>
        </w:rPr>
      </w:pPr>
      <w:r w:rsidRPr="006F0CC7">
        <w:rPr>
          <w:rFonts w:ascii="CorpoS" w:hAnsi="CorpoS" w:cstheme="majorBidi"/>
          <w:color w:val="000000" w:themeColor="text1"/>
          <w:cs/>
        </w:rPr>
        <w:t xml:space="preserve"> </w:t>
      </w:r>
      <w:r w:rsidR="00FC4275">
        <w:rPr>
          <w:rFonts w:ascii="CorpoS" w:hAnsi="CorpoS" w:cstheme="majorBidi"/>
          <w:color w:val="000000" w:themeColor="text1"/>
        </w:rPr>
        <w:tab/>
      </w:r>
      <w:r w:rsidRPr="006F0CC7">
        <w:rPr>
          <w:rFonts w:ascii="CorpoS" w:hAnsi="CorpoS" w:cstheme="majorBidi"/>
        </w:rPr>
        <w:sym w:font="Wingdings" w:char="F0A8"/>
      </w:r>
      <w:r>
        <w:rPr>
          <w:rFonts w:ascii="CorpoS" w:hAnsi="CorpoS" w:cstheme="majorBidi"/>
        </w:rPr>
        <w:t xml:space="preserve"> </w:t>
      </w:r>
      <w:r w:rsidR="00FC4275">
        <w:rPr>
          <w:rFonts w:ascii="CorpoS" w:hAnsi="CorpoS" w:cstheme="majorBidi"/>
        </w:rPr>
        <w:t xml:space="preserve">2) </w:t>
      </w:r>
      <w:r>
        <w:rPr>
          <w:rFonts w:ascii="CorpoS" w:hAnsi="CorpoS" w:cstheme="majorBidi"/>
          <w:sz w:val="28"/>
          <w:szCs w:val="28"/>
          <w:cs/>
        </w:rPr>
        <w:t>ไม่ใช่</w:t>
      </w:r>
    </w:p>
    <w:p w14:paraId="19AEDB68" w14:textId="77777777" w:rsidR="00D34AAC" w:rsidRDefault="00D34AAC" w:rsidP="008F5DBA">
      <w:pPr>
        <w:rPr>
          <w:rFonts w:ascii="CorpoS" w:hAnsi="CorpoS" w:cstheme="majorBidi"/>
          <w:b/>
          <w:bCs/>
          <w:color w:val="FF0000"/>
          <w:sz w:val="28"/>
          <w:szCs w:val="28"/>
          <w:u w:val="single"/>
        </w:rPr>
      </w:pPr>
    </w:p>
    <w:p w14:paraId="6423D5B5" w14:textId="77777777" w:rsidR="00F04372" w:rsidRPr="00130F7C" w:rsidRDefault="00F04372" w:rsidP="00F04372">
      <w:pPr>
        <w:jc w:val="both"/>
        <w:rPr>
          <w:rFonts w:ascii="CorpoS" w:hAnsi="CorpoS" w:cstheme="majorBidi"/>
          <w:b/>
          <w:bCs/>
          <w:color w:val="0070C0"/>
          <w:sz w:val="28"/>
          <w:szCs w:val="28"/>
        </w:rPr>
      </w:pPr>
      <w:r w:rsidRPr="00130F7C">
        <w:rPr>
          <w:rFonts w:ascii="CorpoS" w:hAnsi="CorpoS" w:cstheme="majorBidi"/>
          <w:b/>
          <w:bCs/>
          <w:color w:val="0070C0"/>
          <w:sz w:val="28"/>
          <w:szCs w:val="28"/>
        </w:rPr>
        <w:lastRenderedPageBreak/>
        <w:t>(</w:t>
      </w:r>
      <w:r w:rsidRPr="00130F7C">
        <w:rPr>
          <w:rFonts w:ascii="CorpoS" w:hAnsi="CorpoS" w:cstheme="majorBidi"/>
          <w:b/>
          <w:bCs/>
          <w:color w:val="0070C0"/>
          <w:sz w:val="28"/>
          <w:szCs w:val="28"/>
          <w:cs/>
        </w:rPr>
        <w:t>เริ่มแบบสอบถาม</w:t>
      </w:r>
      <w:r w:rsidRPr="00130F7C">
        <w:rPr>
          <w:rFonts w:ascii="CorpoS" w:hAnsi="CorpoS" w:cstheme="majorBidi"/>
          <w:b/>
          <w:bCs/>
          <w:color w:val="0070C0"/>
          <w:sz w:val="28"/>
          <w:szCs w:val="28"/>
        </w:rPr>
        <w:t>)</w:t>
      </w:r>
    </w:p>
    <w:p w14:paraId="4DCA720C" w14:textId="77777777" w:rsidR="00F306F9" w:rsidRPr="007633D7" w:rsidRDefault="003E3C38" w:rsidP="008F5DBA">
      <w:pPr>
        <w:rPr>
          <w:rFonts w:ascii="CorpoS" w:eastAsia="+mn-ea" w:hAnsi="CorpoS" w:cstheme="majorBidi"/>
          <w:b/>
          <w:bCs/>
          <w:color w:val="0070C0"/>
          <w:sz w:val="28"/>
          <w:szCs w:val="28"/>
          <w:u w:val="single"/>
          <w:lang w:val="en-GB"/>
        </w:rPr>
      </w:pPr>
      <w:r w:rsidRPr="007633D7">
        <w:rPr>
          <w:rFonts w:ascii="CorpoS" w:eastAsia="+mn-ea" w:hAnsi="CorpoS" w:cstheme="majorBidi"/>
          <w:b/>
          <w:bCs/>
          <w:color w:val="0070C0"/>
          <w:sz w:val="28"/>
          <w:szCs w:val="28"/>
          <w:u w:val="single"/>
          <w:lang w:val="en-GB"/>
        </w:rPr>
        <w:t>(</w:t>
      </w:r>
      <w:r w:rsidR="002F57BC">
        <w:rPr>
          <w:rFonts w:ascii="CorpoS" w:eastAsia="+mn-ea" w:hAnsi="CorpoS" w:cstheme="majorBidi" w:hint="cs"/>
          <w:b/>
          <w:bCs/>
          <w:color w:val="0070C0"/>
          <w:sz w:val="28"/>
          <w:szCs w:val="28"/>
          <w:u w:val="single"/>
          <w:cs/>
          <w:lang w:val="en-GB"/>
        </w:rPr>
        <w:t xml:space="preserve">ส่วนที่ </w:t>
      </w:r>
      <w:r w:rsidR="002F57BC" w:rsidRPr="002F57BC">
        <w:rPr>
          <w:rFonts w:ascii="CorpoS" w:eastAsia="+mn-ea" w:hAnsi="CorpoS" w:cstheme="majorBidi"/>
          <w:b/>
          <w:bCs/>
          <w:color w:val="0070C0"/>
          <w:u w:val="single"/>
        </w:rPr>
        <w:t xml:space="preserve">1: </w:t>
      </w:r>
      <w:r w:rsidR="00F306F9" w:rsidRPr="007633D7">
        <w:rPr>
          <w:rFonts w:ascii="CorpoS" w:eastAsia="+mn-ea" w:hAnsi="CorpoS" w:cstheme="majorBidi"/>
          <w:b/>
          <w:bCs/>
          <w:color w:val="0070C0"/>
          <w:sz w:val="28"/>
          <w:szCs w:val="28"/>
          <w:u w:val="single"/>
          <w:cs/>
        </w:rPr>
        <w:t>ด้าน</w:t>
      </w:r>
      <w:r w:rsidRPr="007633D7">
        <w:rPr>
          <w:rFonts w:ascii="CorpoS" w:eastAsia="+mn-ea" w:hAnsi="CorpoS" w:cstheme="majorBidi" w:hint="cs"/>
          <w:b/>
          <w:bCs/>
          <w:color w:val="0070C0"/>
          <w:sz w:val="28"/>
          <w:szCs w:val="28"/>
          <w:u w:val="single"/>
          <w:cs/>
        </w:rPr>
        <w:t>สถานที่</w:t>
      </w:r>
      <w:r w:rsidR="00F306F9" w:rsidRPr="007633D7">
        <w:rPr>
          <w:rFonts w:ascii="CorpoS" w:eastAsia="+mn-ea" w:hAnsi="CorpoS" w:cstheme="majorBidi"/>
          <w:b/>
          <w:bCs/>
          <w:color w:val="0070C0"/>
          <w:sz w:val="28"/>
          <w:szCs w:val="28"/>
          <w:u w:val="single"/>
          <w:cs/>
        </w:rPr>
        <w:t>และการต้อนรับ</w:t>
      </w:r>
      <w:r w:rsidRPr="007633D7">
        <w:rPr>
          <w:rFonts w:ascii="CorpoS" w:eastAsia="+mn-ea" w:hAnsi="CorpoS" w:cstheme="majorBidi"/>
          <w:b/>
          <w:bCs/>
          <w:color w:val="0070C0"/>
          <w:sz w:val="28"/>
          <w:szCs w:val="28"/>
          <w:u w:val="single"/>
          <w:lang w:val="en-GB"/>
        </w:rPr>
        <w:t>)</w:t>
      </w:r>
    </w:p>
    <w:p w14:paraId="6A860269" w14:textId="77777777" w:rsidR="00F306F9" w:rsidRPr="00354454" w:rsidRDefault="00F306F9" w:rsidP="00F3653D">
      <w:pPr>
        <w:pStyle w:val="ListParagraph"/>
        <w:numPr>
          <w:ilvl w:val="0"/>
          <w:numId w:val="27"/>
        </w:numPr>
        <w:rPr>
          <w:rFonts w:ascii="CorpoS" w:hAnsi="CorpoS" w:cstheme="majorBidi"/>
          <w:b/>
          <w:bCs/>
          <w:sz w:val="28"/>
          <w:szCs w:val="28"/>
          <w:cs/>
        </w:rPr>
      </w:pPr>
      <w:r w:rsidRPr="00354454">
        <w:rPr>
          <w:rFonts w:ascii="CorpoS" w:hAnsi="CorpoS" w:cstheme="majorBidi"/>
          <w:b/>
          <w:bCs/>
          <w:sz w:val="28"/>
          <w:szCs w:val="28"/>
          <w:cs/>
        </w:rPr>
        <w:t>ท่านพึงพอใจต่อภาพลักษณ์และบรรยากาศโชว์รูมอย่างไร</w:t>
      </w:r>
    </w:p>
    <w:p w14:paraId="32175DFF" w14:textId="77777777" w:rsidR="00F306F9" w:rsidRDefault="00F306F9" w:rsidP="008F5DBA">
      <w:pPr>
        <w:ind w:firstLine="720"/>
        <w:rPr>
          <w:rFonts w:ascii="CorpoS" w:hAnsi="CorpoS" w:cstheme="majorBidi"/>
          <w:color w:val="000000" w:themeColor="text1"/>
          <w:sz w:val="28"/>
          <w:szCs w:val="28"/>
        </w:rPr>
      </w:pP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5)</w:t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พอใจมาก   </w:t>
      </w: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4)</w:t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   </w:t>
      </w: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3)</w:t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พอใช้   </w:t>
      </w: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2)</w:t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ไม่พอใจ   </w:t>
      </w: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1)</w:t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ไม่พอใจอย่างยิ่ง   </w:t>
      </w: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9)</w:t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>ไม่ระบุ</w:t>
      </w:r>
    </w:p>
    <w:p w14:paraId="457DD009" w14:textId="77777777" w:rsidR="00281543" w:rsidRPr="00281543" w:rsidRDefault="00281543" w:rsidP="008F5DBA">
      <w:pPr>
        <w:ind w:firstLine="720"/>
        <w:rPr>
          <w:rFonts w:ascii="CorpoS" w:hAnsi="CorpoS" w:cstheme="majorBidi"/>
          <w:color w:val="FF0000"/>
          <w:sz w:val="28"/>
          <w:szCs w:val="28"/>
          <w:lang w:val="en-GB"/>
        </w:rPr>
      </w:pP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 xml:space="preserve">ถ้าตอบ 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 xml:space="preserve">2, 1 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  <w:lang w:val="en-GB"/>
        </w:rPr>
        <w:t>กรุณา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>ระบุเหตุผล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_____________________________</w:t>
      </w:r>
      <w:r w:rsidR="0064287A" w:rsidRPr="006F0CC7">
        <w:rPr>
          <w:rFonts w:ascii="CorpoS" w:hAnsi="CorpoS" w:cstheme="majorBidi"/>
          <w:color w:val="FF0000"/>
          <w:sz w:val="28"/>
          <w:szCs w:val="28"/>
          <w:cs/>
          <w:lang w:val="en-GB"/>
        </w:rPr>
        <w:t>มิฉะนั้นจะผ่านไปข้อต่อไปไม่ได้</w:t>
      </w:r>
    </w:p>
    <w:p w14:paraId="06A2BF4B" w14:textId="77777777" w:rsidR="00281543" w:rsidRPr="00A06B87" w:rsidRDefault="00281543" w:rsidP="008F5DBA">
      <w:pPr>
        <w:ind w:firstLine="720"/>
        <w:rPr>
          <w:rFonts w:ascii="CorpoS" w:hAnsi="CorpoS" w:cstheme="majorBidi"/>
          <w:sz w:val="28"/>
          <w:szCs w:val="28"/>
        </w:rPr>
      </w:pPr>
    </w:p>
    <w:p w14:paraId="2C914171" w14:textId="77777777" w:rsidR="00F306F9" w:rsidRPr="00354454" w:rsidRDefault="00F306F9" w:rsidP="00F3653D">
      <w:pPr>
        <w:pStyle w:val="ListParagraph"/>
        <w:numPr>
          <w:ilvl w:val="0"/>
          <w:numId w:val="27"/>
        </w:numPr>
        <w:ind w:left="284" w:hanging="284"/>
        <w:rPr>
          <w:rFonts w:ascii="CorpoS" w:hAnsi="CorpoS" w:cstheme="majorBidi"/>
          <w:b/>
          <w:bCs/>
          <w:sz w:val="28"/>
          <w:szCs w:val="28"/>
          <w:cs/>
        </w:rPr>
      </w:pPr>
      <w:r w:rsidRPr="00354454">
        <w:rPr>
          <w:rFonts w:ascii="CorpoS" w:hAnsi="CorpoS" w:cstheme="majorBidi"/>
          <w:b/>
          <w:bCs/>
          <w:sz w:val="28"/>
          <w:szCs w:val="28"/>
          <w:cs/>
        </w:rPr>
        <w:t>ท่านพึงพอใจต่อการต้อนรับของเจ้าหน้าที่อย่างไร</w:t>
      </w:r>
    </w:p>
    <w:p w14:paraId="5B88516F" w14:textId="77777777" w:rsidR="00F306F9" w:rsidRDefault="00F306F9" w:rsidP="008F5DBA">
      <w:pPr>
        <w:ind w:firstLine="720"/>
        <w:rPr>
          <w:rFonts w:ascii="CorpoS" w:hAnsi="CorpoS" w:cstheme="majorBidi"/>
          <w:color w:val="000000" w:themeColor="text1"/>
          <w:sz w:val="28"/>
          <w:szCs w:val="28"/>
        </w:rPr>
      </w:pP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5)</w:t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พอใจมาก   </w:t>
      </w: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4)</w:t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   </w:t>
      </w: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3)</w:t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พอใช้   </w:t>
      </w: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2)</w:t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ไม่พอใจ   </w:t>
      </w: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1)</w:t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ไม่พอใจอย่างยิ่ง   </w:t>
      </w: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9)</w:t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>ไม่ระบุ</w:t>
      </w:r>
    </w:p>
    <w:p w14:paraId="17A8F0CF" w14:textId="77777777" w:rsidR="0064287A" w:rsidRPr="00281543" w:rsidRDefault="0064287A" w:rsidP="008F5DBA">
      <w:pPr>
        <w:ind w:firstLine="720"/>
        <w:rPr>
          <w:rFonts w:ascii="CorpoS" w:hAnsi="CorpoS" w:cstheme="majorBidi"/>
          <w:color w:val="FF0000"/>
          <w:sz w:val="28"/>
          <w:szCs w:val="28"/>
          <w:lang w:val="en-GB"/>
        </w:rPr>
      </w:pP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 xml:space="preserve">ถ้าตอบ 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 xml:space="preserve">2, </w:t>
      </w:r>
      <w:r w:rsidR="00B6767A">
        <w:rPr>
          <w:rFonts w:ascii="CorpoS" w:hAnsi="CorpoS" w:cstheme="majorBidi"/>
          <w:color w:val="FF0000"/>
          <w:sz w:val="28"/>
          <w:szCs w:val="28"/>
          <w:lang w:val="en-GB"/>
        </w:rPr>
        <w:t>1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 xml:space="preserve">  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  <w:lang w:val="en-GB"/>
        </w:rPr>
        <w:t>กรุณา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>ระบุเหตุผล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_____________________________</w:t>
      </w:r>
      <w:r w:rsidRPr="006F0CC7">
        <w:rPr>
          <w:rFonts w:ascii="CorpoS" w:hAnsi="CorpoS" w:cstheme="majorBidi"/>
          <w:color w:val="FF0000"/>
          <w:sz w:val="28"/>
          <w:szCs w:val="28"/>
          <w:cs/>
          <w:lang w:val="en-GB"/>
        </w:rPr>
        <w:t>มิฉะนั้นจะผ่านไปข้อต่อไปไม่ได้</w:t>
      </w:r>
    </w:p>
    <w:p w14:paraId="472AF4BD" w14:textId="77777777" w:rsidR="00F306F9" w:rsidRPr="00A06B87" w:rsidRDefault="00F306F9" w:rsidP="008F5DBA">
      <w:pPr>
        <w:rPr>
          <w:rFonts w:ascii="CorpoS" w:hAnsi="CorpoS" w:cstheme="majorBidi"/>
          <w:sz w:val="28"/>
          <w:szCs w:val="28"/>
        </w:rPr>
      </w:pPr>
    </w:p>
    <w:p w14:paraId="55FBD1B2" w14:textId="77777777" w:rsidR="00F306F9" w:rsidRPr="00D934DD" w:rsidRDefault="003E3C38" w:rsidP="008F5DBA">
      <w:pPr>
        <w:rPr>
          <w:rFonts w:ascii="CorpoS" w:hAnsi="CorpoS" w:cstheme="majorBidi"/>
          <w:color w:val="0070C0"/>
          <w:sz w:val="28"/>
          <w:szCs w:val="28"/>
          <w:u w:val="single"/>
          <w:lang w:val="en-GB"/>
        </w:rPr>
      </w:pPr>
      <w:r w:rsidRPr="00D934DD">
        <w:rPr>
          <w:rFonts w:ascii="CorpoS" w:hAnsi="CorpoS" w:cstheme="majorBidi"/>
          <w:b/>
          <w:bCs/>
          <w:color w:val="0070C0"/>
          <w:sz w:val="28"/>
          <w:szCs w:val="28"/>
          <w:u w:val="single"/>
        </w:rPr>
        <w:t>(</w:t>
      </w:r>
      <w:r w:rsidR="002F57BC">
        <w:rPr>
          <w:rFonts w:ascii="CorpoS" w:eastAsia="+mn-ea" w:hAnsi="CorpoS" w:cstheme="majorBidi" w:hint="cs"/>
          <w:b/>
          <w:bCs/>
          <w:color w:val="0070C0"/>
          <w:sz w:val="28"/>
          <w:szCs w:val="28"/>
          <w:u w:val="single"/>
          <w:cs/>
          <w:lang w:val="en-GB"/>
        </w:rPr>
        <w:t xml:space="preserve">ส่วนที่ </w:t>
      </w:r>
      <w:r w:rsidR="002F57BC">
        <w:rPr>
          <w:rFonts w:ascii="CorpoS" w:eastAsia="+mn-ea" w:hAnsi="CorpoS" w:cstheme="majorBidi"/>
          <w:b/>
          <w:bCs/>
          <w:color w:val="0070C0"/>
          <w:u w:val="single"/>
        </w:rPr>
        <w:t>2</w:t>
      </w:r>
      <w:r w:rsidR="002F57BC" w:rsidRPr="002F57BC">
        <w:rPr>
          <w:rFonts w:ascii="CorpoS" w:eastAsia="+mn-ea" w:hAnsi="CorpoS" w:cstheme="majorBidi"/>
          <w:b/>
          <w:bCs/>
          <w:color w:val="0070C0"/>
          <w:u w:val="single"/>
        </w:rPr>
        <w:t xml:space="preserve">: </w:t>
      </w:r>
      <w:r w:rsidR="00F306F9" w:rsidRPr="00D934DD">
        <w:rPr>
          <w:rFonts w:ascii="CorpoS" w:hAnsi="CorpoS" w:cstheme="majorBidi" w:hint="cs"/>
          <w:b/>
          <w:bCs/>
          <w:color w:val="0070C0"/>
          <w:sz w:val="28"/>
          <w:szCs w:val="28"/>
          <w:u w:val="single"/>
          <w:cs/>
        </w:rPr>
        <w:t>ด้าน</w:t>
      </w:r>
      <w:r w:rsidR="00F306F9" w:rsidRPr="00D934DD">
        <w:rPr>
          <w:rFonts w:ascii="CorpoS" w:hAnsi="CorpoS" w:cstheme="majorBidi"/>
          <w:b/>
          <w:bCs/>
          <w:color w:val="0070C0"/>
          <w:sz w:val="28"/>
          <w:szCs w:val="28"/>
          <w:u w:val="single"/>
          <w:cs/>
        </w:rPr>
        <w:t>การทดลองขับ</w:t>
      </w:r>
      <w:r w:rsidRPr="00D934DD">
        <w:rPr>
          <w:rFonts w:ascii="CorpoS" w:hAnsi="CorpoS" w:cstheme="majorBidi"/>
          <w:b/>
          <w:bCs/>
          <w:color w:val="0070C0"/>
          <w:sz w:val="28"/>
          <w:szCs w:val="28"/>
          <w:u w:val="single"/>
        </w:rPr>
        <w:t>)</w:t>
      </w:r>
    </w:p>
    <w:p w14:paraId="38A88E1A" w14:textId="77777777" w:rsidR="00F306F9" w:rsidRPr="00354454" w:rsidRDefault="005A03CE" w:rsidP="00F3653D">
      <w:pPr>
        <w:pStyle w:val="ListParagraph"/>
        <w:numPr>
          <w:ilvl w:val="0"/>
          <w:numId w:val="27"/>
        </w:numPr>
        <w:ind w:left="284" w:hanging="284"/>
        <w:rPr>
          <w:rFonts w:ascii="CorpoS" w:hAnsi="CorpoS" w:cstheme="majorBidi"/>
          <w:b/>
          <w:bCs/>
          <w:sz w:val="28"/>
          <w:szCs w:val="28"/>
        </w:rPr>
      </w:pPr>
      <w:r>
        <w:rPr>
          <w:rFonts w:ascii="CorpoS" w:hAnsi="CorpoS" w:cstheme="majorBidi" w:hint="cs"/>
          <w:b/>
          <w:bCs/>
          <w:sz w:val="28"/>
          <w:szCs w:val="28"/>
          <w:cs/>
        </w:rPr>
        <w:t>พนักงานขาย</w:t>
      </w:r>
      <w:r w:rsidR="001C1CEF">
        <w:rPr>
          <w:rFonts w:ascii="CorpoS" w:hAnsi="CorpoS" w:cstheme="majorBidi" w:hint="cs"/>
          <w:b/>
          <w:bCs/>
          <w:sz w:val="28"/>
          <w:szCs w:val="28"/>
          <w:cs/>
        </w:rPr>
        <w:t>ได้</w:t>
      </w:r>
      <w:r w:rsidR="00F306F9" w:rsidRPr="008F5DBA">
        <w:rPr>
          <w:rFonts w:ascii="CorpoS" w:hAnsi="CorpoS" w:cstheme="majorBidi" w:hint="cs"/>
          <w:b/>
          <w:bCs/>
          <w:sz w:val="28"/>
          <w:szCs w:val="28"/>
          <w:u w:val="single"/>
          <w:cs/>
        </w:rPr>
        <w:t>เ</w:t>
      </w:r>
      <w:r w:rsidR="00F306F9" w:rsidRPr="008F5DBA">
        <w:rPr>
          <w:rFonts w:ascii="CorpoS" w:hAnsi="CorpoS" w:cstheme="majorBidi"/>
          <w:b/>
          <w:bCs/>
          <w:sz w:val="28"/>
          <w:szCs w:val="28"/>
          <w:u w:val="single"/>
          <w:cs/>
        </w:rPr>
        <w:t>ชิญ</w:t>
      </w:r>
      <w:r w:rsidR="00F306F9" w:rsidRPr="00354454">
        <w:rPr>
          <w:rFonts w:ascii="CorpoS" w:hAnsi="CorpoS" w:cstheme="majorBidi"/>
          <w:b/>
          <w:bCs/>
          <w:sz w:val="28"/>
          <w:szCs w:val="28"/>
          <w:cs/>
        </w:rPr>
        <w:t>ให้</w:t>
      </w:r>
      <w:r w:rsidR="008F5DBA">
        <w:rPr>
          <w:rFonts w:ascii="CorpoS" w:hAnsi="CorpoS" w:cstheme="majorBidi" w:hint="cs"/>
          <w:b/>
          <w:bCs/>
          <w:sz w:val="28"/>
          <w:szCs w:val="28"/>
          <w:cs/>
        </w:rPr>
        <w:t>ท่าน</w:t>
      </w:r>
      <w:r w:rsidR="00F306F9" w:rsidRPr="00354454">
        <w:rPr>
          <w:rFonts w:ascii="CorpoS" w:hAnsi="CorpoS" w:cstheme="majorBidi"/>
          <w:b/>
          <w:bCs/>
          <w:sz w:val="28"/>
          <w:szCs w:val="28"/>
          <w:cs/>
        </w:rPr>
        <w:t>ทดลองขับ</w:t>
      </w:r>
      <w:r w:rsidR="001C1CEF">
        <w:rPr>
          <w:rFonts w:ascii="CorpoS" w:hAnsi="CorpoS" w:cstheme="majorBidi" w:hint="cs"/>
          <w:b/>
          <w:bCs/>
          <w:sz w:val="28"/>
          <w:szCs w:val="28"/>
          <w:cs/>
        </w:rPr>
        <w:t>ก่อนซื้อ</w:t>
      </w:r>
      <w:r w:rsidR="00F306F9" w:rsidRPr="00354454">
        <w:rPr>
          <w:rFonts w:ascii="CorpoS" w:hAnsi="CorpoS" w:cstheme="majorBidi"/>
          <w:b/>
          <w:bCs/>
          <w:sz w:val="28"/>
          <w:szCs w:val="28"/>
          <w:cs/>
        </w:rPr>
        <w:t>หรือไม่</w:t>
      </w:r>
      <w:r w:rsidR="00F306F9" w:rsidRPr="00354454">
        <w:rPr>
          <w:rFonts w:ascii="CorpoS" w:hAnsi="CorpoS" w:cstheme="majorBidi"/>
          <w:b/>
          <w:bCs/>
          <w:sz w:val="28"/>
          <w:szCs w:val="28"/>
        </w:rPr>
        <w:t xml:space="preserve"> </w:t>
      </w:r>
    </w:p>
    <w:p w14:paraId="35605FA0" w14:textId="77777777" w:rsidR="00F306F9" w:rsidRDefault="00F306F9" w:rsidP="008F5DBA">
      <w:pPr>
        <w:ind w:firstLine="720"/>
        <w:rPr>
          <w:rFonts w:ascii="CorpoS" w:hAnsi="CorpoS" w:cstheme="majorBidi"/>
          <w:sz w:val="28"/>
          <w:szCs w:val="28"/>
        </w:rPr>
      </w:pPr>
      <w:r w:rsidRPr="0055476A">
        <w:rPr>
          <w:rFonts w:ascii="CorpoS" w:hAnsi="CorpoS" w:cstheme="majorBidi"/>
        </w:rPr>
        <w:sym w:font="Wingdings" w:char="F0A8"/>
      </w:r>
      <w:r w:rsidRPr="0055476A">
        <w:rPr>
          <w:rFonts w:ascii="CorpoS" w:hAnsi="CorpoS" w:cstheme="majorBidi"/>
        </w:rPr>
        <w:t xml:space="preserve"> 1) </w:t>
      </w:r>
      <w:r w:rsidRPr="00A06B87">
        <w:rPr>
          <w:rFonts w:ascii="CorpoS" w:hAnsi="CorpoS" w:cstheme="majorBidi"/>
          <w:sz w:val="28"/>
          <w:szCs w:val="28"/>
          <w:cs/>
        </w:rPr>
        <w:t>ใช่</w:t>
      </w:r>
      <w:r w:rsidR="008474D3">
        <w:rPr>
          <w:rFonts w:ascii="CorpoS" w:hAnsi="CorpoS" w:cstheme="majorBidi" w:hint="cs"/>
          <w:color w:val="FF0000"/>
          <w:sz w:val="28"/>
          <w:szCs w:val="28"/>
          <w:cs/>
        </w:rPr>
        <w:tab/>
      </w:r>
      <w:r w:rsidR="00281543" w:rsidRPr="00281543">
        <w:rPr>
          <w:rFonts w:ascii="CorpoS" w:hAnsi="CorpoS" w:cstheme="majorBidi"/>
          <w:color w:val="FF0000"/>
          <w:sz w:val="28"/>
          <w:szCs w:val="28"/>
          <w:lang w:val="en-GB"/>
        </w:rPr>
        <w:tab/>
      </w:r>
      <w:r w:rsidRPr="00A06B87">
        <w:rPr>
          <w:rFonts w:ascii="CorpoS" w:hAnsi="CorpoS" w:cstheme="majorBidi"/>
          <w:sz w:val="28"/>
          <w:szCs w:val="28"/>
        </w:rPr>
        <w:tab/>
      </w:r>
      <w:r w:rsidRPr="0055476A">
        <w:rPr>
          <w:rFonts w:ascii="CorpoS" w:hAnsi="CorpoS" w:cstheme="majorBidi"/>
        </w:rPr>
        <w:sym w:font="Wingdings" w:char="F0A8"/>
      </w:r>
      <w:r w:rsidRPr="0055476A">
        <w:rPr>
          <w:rFonts w:ascii="CorpoS" w:hAnsi="CorpoS" w:cstheme="majorBidi"/>
        </w:rPr>
        <w:t xml:space="preserve"> 2) </w:t>
      </w:r>
      <w:r w:rsidRPr="00A06B87">
        <w:rPr>
          <w:rFonts w:ascii="CorpoS" w:hAnsi="CorpoS" w:cstheme="majorBidi"/>
          <w:sz w:val="28"/>
          <w:szCs w:val="28"/>
          <w:cs/>
        </w:rPr>
        <w:t>ไม่ใช่</w:t>
      </w:r>
      <w:r w:rsidR="008474D3">
        <w:rPr>
          <w:rFonts w:ascii="CorpoS" w:hAnsi="CorpoS" w:cstheme="majorBidi"/>
          <w:sz w:val="28"/>
          <w:szCs w:val="28"/>
        </w:rPr>
        <w:t xml:space="preserve"> </w:t>
      </w:r>
      <w:r>
        <w:rPr>
          <w:rFonts w:ascii="CorpoS" w:hAnsi="CorpoS" w:cstheme="majorBidi"/>
          <w:sz w:val="28"/>
          <w:szCs w:val="28"/>
        </w:rPr>
        <w:tab/>
      </w:r>
      <w:r w:rsidRPr="0055476A">
        <w:rPr>
          <w:rFonts w:ascii="CorpoS" w:hAnsi="CorpoS" w:cstheme="majorBidi"/>
        </w:rPr>
        <w:sym w:font="Wingdings" w:char="F0A8"/>
      </w:r>
      <w:r w:rsidRPr="0055476A">
        <w:rPr>
          <w:rFonts w:ascii="CorpoS" w:hAnsi="CorpoS" w:cstheme="majorBidi"/>
        </w:rPr>
        <w:t xml:space="preserve"> 9) </w:t>
      </w:r>
      <w:r w:rsidRPr="00A06B87">
        <w:rPr>
          <w:rFonts w:ascii="CorpoS" w:hAnsi="CorpoS" w:cstheme="majorBidi"/>
          <w:sz w:val="28"/>
          <w:szCs w:val="28"/>
          <w:cs/>
        </w:rPr>
        <w:t>ไม่ทราบ</w:t>
      </w:r>
      <w:r w:rsidRPr="00A06B87">
        <w:rPr>
          <w:rFonts w:ascii="CorpoS" w:hAnsi="CorpoS" w:cstheme="majorBidi"/>
          <w:sz w:val="28"/>
          <w:szCs w:val="28"/>
        </w:rPr>
        <w:t>/</w:t>
      </w:r>
      <w:r w:rsidRPr="00A06B87">
        <w:rPr>
          <w:rFonts w:ascii="CorpoS" w:hAnsi="CorpoS" w:cstheme="majorBidi"/>
          <w:sz w:val="28"/>
          <w:szCs w:val="28"/>
          <w:cs/>
        </w:rPr>
        <w:t>ไม่ระบุ</w:t>
      </w:r>
    </w:p>
    <w:p w14:paraId="4D415158" w14:textId="77777777" w:rsidR="007633D7" w:rsidRPr="00A06B87" w:rsidRDefault="007633D7" w:rsidP="008F5DBA">
      <w:pPr>
        <w:ind w:firstLine="720"/>
        <w:rPr>
          <w:rFonts w:ascii="CorpoS" w:hAnsi="CorpoS" w:cstheme="majorBidi"/>
          <w:sz w:val="28"/>
          <w:szCs w:val="28"/>
        </w:rPr>
      </w:pPr>
    </w:p>
    <w:p w14:paraId="5DDA7D1A" w14:textId="77777777" w:rsidR="00AA6577" w:rsidRPr="007633D7" w:rsidRDefault="008F5DBA" w:rsidP="00F3653D">
      <w:pPr>
        <w:pStyle w:val="ListParagraph"/>
        <w:numPr>
          <w:ilvl w:val="0"/>
          <w:numId w:val="27"/>
        </w:numPr>
        <w:rPr>
          <w:rFonts w:ascii="CorpoS" w:hAnsi="CorpoS" w:cstheme="majorBidi"/>
          <w:b/>
          <w:bCs/>
          <w:color w:val="FF0000"/>
          <w:sz w:val="28"/>
          <w:szCs w:val="28"/>
        </w:rPr>
      </w:pPr>
      <w:r>
        <w:rPr>
          <w:rFonts w:ascii="CorpoS" w:hAnsi="CorpoS" w:cstheme="majorBidi" w:hint="cs"/>
          <w:b/>
          <w:bCs/>
          <w:sz w:val="28"/>
          <w:szCs w:val="28"/>
          <w:cs/>
        </w:rPr>
        <w:t xml:space="preserve">อย่างไรก็ดี </w:t>
      </w:r>
      <w:r w:rsidR="00F306F9" w:rsidRPr="007633D7">
        <w:rPr>
          <w:rFonts w:ascii="CorpoS" w:hAnsi="CorpoS" w:cstheme="majorBidi"/>
          <w:b/>
          <w:bCs/>
          <w:sz w:val="28"/>
          <w:szCs w:val="28"/>
          <w:cs/>
        </w:rPr>
        <w:t>ท่าน</w:t>
      </w:r>
      <w:r w:rsidR="00F306F9" w:rsidRPr="007633D7">
        <w:rPr>
          <w:rFonts w:ascii="CorpoS" w:hAnsi="CorpoS" w:cstheme="majorBidi"/>
          <w:b/>
          <w:bCs/>
          <w:sz w:val="28"/>
          <w:szCs w:val="28"/>
          <w:u w:val="single"/>
          <w:cs/>
        </w:rPr>
        <w:t>ได้</w:t>
      </w:r>
      <w:r w:rsidR="00F306F9" w:rsidRPr="007633D7">
        <w:rPr>
          <w:rFonts w:ascii="CorpoS" w:hAnsi="CorpoS" w:cstheme="majorBidi"/>
          <w:b/>
          <w:bCs/>
          <w:sz w:val="28"/>
          <w:szCs w:val="28"/>
          <w:cs/>
        </w:rPr>
        <w:t>ทดลองขับหรือไม่</w:t>
      </w:r>
      <w:r w:rsidR="00F306F9" w:rsidRPr="007633D7">
        <w:rPr>
          <w:rFonts w:ascii="CorpoS" w:hAnsi="CorpoS" w:cstheme="majorBidi"/>
          <w:b/>
          <w:bCs/>
          <w:sz w:val="28"/>
          <w:szCs w:val="28"/>
        </w:rPr>
        <w:t xml:space="preserve"> </w:t>
      </w:r>
    </w:p>
    <w:p w14:paraId="21FE2A03" w14:textId="77777777" w:rsidR="007633D7" w:rsidRPr="00D934DD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lang w:val="en-GB"/>
        </w:rPr>
      </w:pPr>
      <w:r w:rsidRPr="00D934DD">
        <w:rPr>
          <w:rFonts w:ascii="CorpoS" w:hAnsi="CorpoS" w:cstheme="majorBidi"/>
        </w:rPr>
        <w:sym w:font="Wingdings" w:char="F0A8"/>
      </w:r>
      <w:r w:rsidRPr="00D934DD">
        <w:rPr>
          <w:rFonts w:ascii="CorpoS" w:hAnsi="CorpoS" w:cstheme="majorBidi"/>
        </w:rPr>
        <w:t xml:space="preserve">  1) </w:t>
      </w:r>
      <w:r w:rsidRPr="008E154F">
        <w:rPr>
          <w:rFonts w:ascii="CorpoS" w:hAnsi="CorpoS" w:cstheme="majorBidi"/>
          <w:sz w:val="28"/>
          <w:szCs w:val="28"/>
          <w:cs/>
        </w:rPr>
        <w:t>ใช่</w:t>
      </w:r>
      <w:r w:rsidRPr="008E154F">
        <w:rPr>
          <w:rFonts w:ascii="CorpoS" w:hAnsi="CorpoS" w:cstheme="majorBidi"/>
          <w:sz w:val="28"/>
          <w:szCs w:val="28"/>
        </w:rPr>
        <w:t xml:space="preserve"> </w:t>
      </w:r>
      <w:r w:rsidRPr="008E154F">
        <w:rPr>
          <w:rFonts w:ascii="CorpoS" w:hAnsi="CorpoS" w:cstheme="majorBidi"/>
          <w:color w:val="FF0000"/>
          <w:sz w:val="28"/>
          <w:szCs w:val="28"/>
          <w:cs/>
        </w:rPr>
        <w:t xml:space="preserve">ต่อข้อ </w:t>
      </w:r>
      <w:r w:rsidR="00BC3BCD" w:rsidRPr="00BC3BCD">
        <w:rPr>
          <w:rFonts w:ascii="CorpoS" w:hAnsi="CorpoS" w:cstheme="majorBidi"/>
          <w:color w:val="FF0000"/>
        </w:rPr>
        <w:t>6</w:t>
      </w:r>
      <w:r w:rsidRPr="00D934DD">
        <w:rPr>
          <w:rFonts w:ascii="CorpoS" w:hAnsi="CorpoS" w:cstheme="majorBidi"/>
          <w:color w:val="FF0000"/>
        </w:rPr>
        <w:t xml:space="preserve"> </w:t>
      </w:r>
      <w:r w:rsidRPr="008E154F">
        <w:rPr>
          <w:rFonts w:ascii="CorpoS" w:hAnsi="CorpoS" w:cstheme="majorBidi"/>
          <w:color w:val="FF0000"/>
          <w:sz w:val="28"/>
          <w:szCs w:val="28"/>
        </w:rPr>
        <w:t xml:space="preserve">       </w:t>
      </w:r>
      <w:r w:rsidR="00D934DD">
        <w:rPr>
          <w:rFonts w:ascii="CorpoS" w:hAnsi="CorpoS" w:cstheme="majorBidi"/>
          <w:color w:val="FF0000"/>
          <w:sz w:val="28"/>
          <w:szCs w:val="28"/>
        </w:rPr>
        <w:tab/>
      </w:r>
      <w:r w:rsidRPr="00D934DD">
        <w:rPr>
          <w:rFonts w:ascii="CorpoS" w:hAnsi="CorpoS" w:cstheme="majorBidi"/>
        </w:rPr>
        <w:sym w:font="Wingdings" w:char="F0A8"/>
      </w:r>
      <w:r w:rsidRPr="00D934DD">
        <w:rPr>
          <w:rFonts w:ascii="CorpoS" w:hAnsi="CorpoS" w:cstheme="majorBidi"/>
        </w:rPr>
        <w:t xml:space="preserve"> 2) </w:t>
      </w:r>
      <w:r w:rsidRPr="008E154F">
        <w:rPr>
          <w:rFonts w:ascii="CorpoS" w:hAnsi="CorpoS" w:cstheme="majorBidi"/>
          <w:sz w:val="28"/>
          <w:szCs w:val="28"/>
          <w:cs/>
        </w:rPr>
        <w:t>ไม่ใช่</w:t>
      </w:r>
      <w:r w:rsidRPr="008E154F">
        <w:rPr>
          <w:rFonts w:ascii="CorpoS" w:hAnsi="CorpoS" w:cstheme="majorBidi"/>
          <w:sz w:val="28"/>
          <w:szCs w:val="28"/>
        </w:rPr>
        <w:t xml:space="preserve"> </w:t>
      </w:r>
      <w:r w:rsidRPr="008E154F">
        <w:rPr>
          <w:rFonts w:ascii="CorpoS" w:hAnsi="CorpoS" w:cstheme="majorBidi"/>
          <w:color w:val="FF0000"/>
          <w:sz w:val="28"/>
          <w:szCs w:val="28"/>
          <w:cs/>
        </w:rPr>
        <w:t xml:space="preserve">ต่อข้อ </w:t>
      </w:r>
      <w:r w:rsidR="00BC3BCD">
        <w:rPr>
          <w:rFonts w:ascii="CorpoS" w:hAnsi="CorpoS" w:cstheme="majorBidi"/>
          <w:color w:val="FF0000"/>
          <w:lang w:val="en-GB"/>
        </w:rPr>
        <w:t>5</w:t>
      </w:r>
    </w:p>
    <w:p w14:paraId="2E9E6738" w14:textId="77777777" w:rsidR="007633D7" w:rsidRDefault="007633D7" w:rsidP="008F5DBA">
      <w:pPr>
        <w:pBdr>
          <w:bottom w:val="single" w:sz="12" w:space="1" w:color="auto"/>
        </w:pBdr>
        <w:rPr>
          <w:rFonts w:ascii="CorpoS" w:hAnsi="CorpoS" w:cstheme="majorBidi"/>
          <w:color w:val="FF0000"/>
          <w:sz w:val="28"/>
          <w:szCs w:val="28"/>
          <w:lang w:val="en-GB"/>
        </w:rPr>
      </w:pPr>
    </w:p>
    <w:p w14:paraId="0DEA96AE" w14:textId="77777777" w:rsidR="00AA6577" w:rsidRPr="007633D7" w:rsidRDefault="00F306F9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color w:val="FF0000"/>
          <w:sz w:val="28"/>
          <w:szCs w:val="28"/>
        </w:rPr>
      </w:pPr>
      <w:r w:rsidRPr="007633D7">
        <w:rPr>
          <w:rFonts w:ascii="CorpoS" w:hAnsi="CorpoS" w:cstheme="majorBidi"/>
          <w:b/>
          <w:bCs/>
          <w:sz w:val="28"/>
          <w:szCs w:val="28"/>
          <w:cs/>
        </w:rPr>
        <w:t>เหตุใดท่านจึง</w:t>
      </w:r>
      <w:r w:rsidRPr="007633D7">
        <w:rPr>
          <w:rFonts w:ascii="CorpoS" w:hAnsi="CorpoS" w:cstheme="majorBidi"/>
          <w:b/>
          <w:bCs/>
          <w:sz w:val="28"/>
          <w:szCs w:val="28"/>
          <w:u w:val="single"/>
          <w:cs/>
        </w:rPr>
        <w:t>ไม่ได้</w:t>
      </w:r>
      <w:r w:rsidRPr="007633D7">
        <w:rPr>
          <w:rFonts w:ascii="CorpoS" w:hAnsi="CorpoS" w:cstheme="majorBidi"/>
          <w:b/>
          <w:bCs/>
          <w:sz w:val="28"/>
          <w:szCs w:val="28"/>
          <w:cs/>
        </w:rPr>
        <w:t>ทดลองขับ</w:t>
      </w:r>
      <w:r w:rsidRPr="007633D7">
        <w:rPr>
          <w:rFonts w:ascii="CorpoS" w:hAnsi="CorpoS" w:cstheme="majorBidi"/>
          <w:b/>
          <w:bCs/>
          <w:sz w:val="28"/>
          <w:szCs w:val="28"/>
        </w:rPr>
        <w:t xml:space="preserve"> </w:t>
      </w:r>
      <w:r w:rsidRPr="007633D7">
        <w:rPr>
          <w:rFonts w:ascii="CorpoS" w:hAnsi="CorpoS" w:cstheme="majorBidi"/>
          <w:color w:val="FF0000"/>
          <w:sz w:val="28"/>
          <w:szCs w:val="28"/>
          <w:cs/>
        </w:rPr>
        <w:t xml:space="preserve">ต่อข้อ </w:t>
      </w:r>
      <w:r w:rsidR="00BC3BCD">
        <w:rPr>
          <w:rFonts w:ascii="CorpoS" w:hAnsi="CorpoS" w:cstheme="majorBidi"/>
          <w:color w:val="FF0000"/>
          <w:sz w:val="22"/>
          <w:szCs w:val="22"/>
        </w:rPr>
        <w:t>7</w:t>
      </w:r>
    </w:p>
    <w:p w14:paraId="7BA341B0" w14:textId="77777777" w:rsidR="00AA6577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sz w:val="28"/>
          <w:szCs w:val="28"/>
          <w:lang w:val="en-GB"/>
        </w:rPr>
      </w:pPr>
      <w:r w:rsidRPr="0055476A">
        <w:rPr>
          <w:rFonts w:ascii="CorpoS" w:hAnsi="CorpoS" w:cstheme="majorBidi"/>
        </w:rPr>
        <w:sym w:font="Wingdings" w:char="F0A8"/>
      </w:r>
      <w:r w:rsidRPr="0055476A">
        <w:rPr>
          <w:rFonts w:ascii="CorpoS" w:hAnsi="CorpoS" w:cstheme="majorBidi"/>
          <w:cs/>
        </w:rPr>
        <w:t xml:space="preserve">  </w:t>
      </w:r>
      <w:r w:rsidRPr="0055476A">
        <w:rPr>
          <w:rFonts w:ascii="CorpoS" w:hAnsi="CorpoS" w:cstheme="majorBidi"/>
        </w:rPr>
        <w:t xml:space="preserve">1)  </w:t>
      </w:r>
      <w:r w:rsidRPr="00A06B87">
        <w:rPr>
          <w:rFonts w:ascii="CorpoS" w:hAnsi="CorpoS" w:cstheme="majorBidi"/>
          <w:sz w:val="28"/>
          <w:szCs w:val="28"/>
          <w:cs/>
        </w:rPr>
        <w:t>ไม่มีรุ่นรถที่ต้องการ</w:t>
      </w:r>
      <w:r w:rsidRPr="00A06B87">
        <w:rPr>
          <w:rFonts w:ascii="CorpoS" w:hAnsi="CorpoS" w:cstheme="majorBidi"/>
          <w:sz w:val="28"/>
          <w:szCs w:val="28"/>
          <w:cs/>
        </w:rPr>
        <w:tab/>
      </w:r>
      <w:r w:rsidRPr="00A06B87">
        <w:rPr>
          <w:rFonts w:ascii="CorpoS" w:hAnsi="CorpoS" w:cstheme="majorBidi"/>
          <w:sz w:val="28"/>
          <w:szCs w:val="28"/>
          <w:cs/>
        </w:rPr>
        <w:tab/>
      </w:r>
    </w:p>
    <w:p w14:paraId="411BEAC8" w14:textId="77777777" w:rsidR="00AA6577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sz w:val="28"/>
          <w:szCs w:val="28"/>
          <w:lang w:val="en-GB"/>
        </w:rPr>
      </w:pPr>
      <w:r w:rsidRPr="0055476A">
        <w:rPr>
          <w:rFonts w:ascii="CorpoS" w:hAnsi="CorpoS" w:cstheme="majorBidi"/>
        </w:rPr>
        <w:sym w:font="Wingdings" w:char="F0A8"/>
      </w:r>
      <w:r w:rsidRPr="0055476A">
        <w:rPr>
          <w:rFonts w:ascii="CorpoS" w:hAnsi="CorpoS" w:cstheme="majorBidi"/>
          <w:cs/>
        </w:rPr>
        <w:t xml:space="preserve">  </w:t>
      </w:r>
      <w:r w:rsidR="00140240">
        <w:rPr>
          <w:rFonts w:ascii="CorpoS" w:hAnsi="CorpoS" w:cstheme="majorBidi"/>
        </w:rPr>
        <w:t xml:space="preserve">2) </w:t>
      </w:r>
      <w:r w:rsidRPr="00A06B87">
        <w:rPr>
          <w:rFonts w:ascii="CorpoS" w:hAnsi="CorpoS" w:cstheme="majorBidi"/>
          <w:sz w:val="28"/>
          <w:szCs w:val="28"/>
          <w:cs/>
        </w:rPr>
        <w:t xml:space="preserve">ไม่มีเครื่องยนต์แบบที่ต้องการ    </w:t>
      </w:r>
    </w:p>
    <w:p w14:paraId="670ADF95" w14:textId="77777777" w:rsidR="00AA6577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sz w:val="28"/>
          <w:szCs w:val="28"/>
          <w:lang w:val="en-GB"/>
        </w:rPr>
      </w:pPr>
      <w:r w:rsidRPr="0055476A">
        <w:rPr>
          <w:rFonts w:ascii="CorpoS" w:hAnsi="CorpoS" w:cstheme="majorBidi"/>
        </w:rPr>
        <w:sym w:font="Wingdings" w:char="F0A8"/>
      </w:r>
      <w:r w:rsidRPr="0055476A">
        <w:rPr>
          <w:rFonts w:ascii="CorpoS" w:hAnsi="CorpoS" w:cstheme="majorBidi"/>
          <w:cs/>
        </w:rPr>
        <w:t xml:space="preserve">  </w:t>
      </w:r>
      <w:r w:rsidRPr="0055476A">
        <w:rPr>
          <w:rFonts w:ascii="CorpoS" w:hAnsi="CorpoS" w:cstheme="majorBidi"/>
        </w:rPr>
        <w:t>3)</w:t>
      </w:r>
      <w:r w:rsidRPr="0055476A">
        <w:rPr>
          <w:rFonts w:ascii="CorpoS" w:hAnsi="CorpoS" w:cstheme="majorBidi"/>
          <w:cs/>
        </w:rPr>
        <w:t xml:space="preserve">  </w:t>
      </w:r>
      <w:r>
        <w:rPr>
          <w:rFonts w:ascii="CorpoS" w:hAnsi="CorpoS" w:cstheme="majorBidi" w:hint="cs"/>
          <w:sz w:val="28"/>
          <w:szCs w:val="28"/>
          <w:cs/>
        </w:rPr>
        <w:t>นัด</w:t>
      </w:r>
      <w:r>
        <w:rPr>
          <w:rFonts w:ascii="CorpoS" w:hAnsi="CorpoS" w:cstheme="majorBidi"/>
          <w:sz w:val="28"/>
          <w:szCs w:val="28"/>
          <w:cs/>
        </w:rPr>
        <w:t>วันที่ต้องการ</w:t>
      </w:r>
      <w:r w:rsidRPr="00A06B87">
        <w:rPr>
          <w:rFonts w:ascii="CorpoS" w:hAnsi="CorpoS" w:cstheme="majorBidi"/>
          <w:sz w:val="28"/>
          <w:szCs w:val="28"/>
          <w:cs/>
        </w:rPr>
        <w:t>ทดลองขับรถไม่</w:t>
      </w:r>
      <w:r>
        <w:rPr>
          <w:rFonts w:ascii="CorpoS" w:hAnsi="CorpoS" w:cstheme="majorBidi" w:hint="cs"/>
          <w:sz w:val="28"/>
          <w:szCs w:val="28"/>
          <w:cs/>
        </w:rPr>
        <w:t>ได้</w:t>
      </w:r>
      <w:r w:rsidRPr="00A06B87">
        <w:rPr>
          <w:rFonts w:ascii="CorpoS" w:hAnsi="CorpoS" w:cstheme="majorBidi"/>
          <w:sz w:val="28"/>
          <w:szCs w:val="28"/>
          <w:cs/>
        </w:rPr>
        <w:t xml:space="preserve">   </w:t>
      </w:r>
    </w:p>
    <w:p w14:paraId="27304AAC" w14:textId="77777777" w:rsidR="00AA6577" w:rsidRPr="008F5DBA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sz w:val="28"/>
          <w:szCs w:val="28"/>
          <w:lang w:val="en-GB"/>
        </w:rPr>
      </w:pPr>
      <w:r w:rsidRPr="0055476A">
        <w:rPr>
          <w:rFonts w:ascii="CorpoS" w:hAnsi="CorpoS" w:cstheme="majorBidi"/>
        </w:rPr>
        <w:sym w:font="Wingdings" w:char="F0A8"/>
      </w:r>
      <w:r w:rsidRPr="0055476A">
        <w:rPr>
          <w:rFonts w:ascii="CorpoS" w:hAnsi="CorpoS" w:cstheme="majorBidi"/>
          <w:cs/>
        </w:rPr>
        <w:t xml:space="preserve">  </w:t>
      </w:r>
      <w:r w:rsidRPr="0055476A">
        <w:rPr>
          <w:rFonts w:ascii="CorpoS" w:hAnsi="CorpoS" w:cstheme="majorBidi"/>
        </w:rPr>
        <w:t>4)</w:t>
      </w:r>
      <w:r w:rsidRPr="0055476A">
        <w:rPr>
          <w:rFonts w:ascii="CorpoS" w:hAnsi="CorpoS" w:cstheme="majorBidi"/>
          <w:cs/>
        </w:rPr>
        <w:t xml:space="preserve">  </w:t>
      </w:r>
      <w:r w:rsidRPr="00A06B87">
        <w:rPr>
          <w:rFonts w:ascii="CorpoS" w:hAnsi="CorpoS" w:cstheme="majorBidi"/>
          <w:sz w:val="28"/>
          <w:szCs w:val="28"/>
          <w:cs/>
        </w:rPr>
        <w:t>ผู้จำหน่ายฯไม่ได้เชิญให้ทดลองขับรถ</w:t>
      </w:r>
      <w:r w:rsidRPr="008F5DBA">
        <w:rPr>
          <w:rFonts w:ascii="CorpoS" w:hAnsi="CorpoS" w:cstheme="majorBidi"/>
          <w:sz w:val="28"/>
          <w:szCs w:val="28"/>
          <w:cs/>
        </w:rPr>
        <w:tab/>
      </w:r>
    </w:p>
    <w:p w14:paraId="02AD5F69" w14:textId="77777777" w:rsidR="00AA6577" w:rsidRPr="008F5DBA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sz w:val="28"/>
          <w:szCs w:val="28"/>
          <w:lang w:val="en-GB"/>
        </w:rPr>
      </w:pPr>
      <w:r w:rsidRPr="008F5DBA">
        <w:rPr>
          <w:rFonts w:ascii="CorpoS" w:hAnsi="CorpoS" w:cstheme="majorBidi"/>
        </w:rPr>
        <w:sym w:font="Wingdings" w:char="F0A8"/>
      </w:r>
      <w:r w:rsidRPr="008F5DBA">
        <w:rPr>
          <w:rFonts w:ascii="CorpoS" w:hAnsi="CorpoS" w:cstheme="majorBidi"/>
          <w:cs/>
        </w:rPr>
        <w:t xml:space="preserve">  </w:t>
      </w:r>
      <w:r w:rsidRPr="008F5DBA">
        <w:rPr>
          <w:rFonts w:ascii="CorpoS" w:hAnsi="CorpoS" w:cstheme="majorBidi"/>
        </w:rPr>
        <w:t>5)</w:t>
      </w:r>
      <w:r w:rsidRPr="008F5DBA">
        <w:rPr>
          <w:rFonts w:ascii="CorpoS" w:hAnsi="CorpoS" w:cstheme="majorBidi"/>
          <w:cs/>
        </w:rPr>
        <w:t xml:space="preserve">  </w:t>
      </w:r>
      <w:r w:rsidRPr="008F5DBA">
        <w:rPr>
          <w:rFonts w:ascii="CorpoS" w:hAnsi="CorpoS" w:cstheme="majorBidi"/>
          <w:sz w:val="28"/>
          <w:szCs w:val="28"/>
          <w:cs/>
        </w:rPr>
        <w:t>ไม่</w:t>
      </w:r>
      <w:r w:rsidRPr="008F5DBA">
        <w:rPr>
          <w:rFonts w:ascii="CorpoS" w:hAnsi="CorpoS" w:cstheme="majorBidi" w:hint="cs"/>
          <w:sz w:val="28"/>
          <w:szCs w:val="28"/>
          <w:cs/>
        </w:rPr>
        <w:t>ต้องการ</w:t>
      </w:r>
      <w:r w:rsidRPr="008F5DBA">
        <w:rPr>
          <w:rFonts w:ascii="CorpoS" w:hAnsi="CorpoS" w:cstheme="majorBidi"/>
          <w:sz w:val="28"/>
          <w:szCs w:val="28"/>
          <w:cs/>
        </w:rPr>
        <w:t xml:space="preserve">ทดลองขับรถ     </w:t>
      </w:r>
    </w:p>
    <w:p w14:paraId="5031F817" w14:textId="77777777" w:rsidR="00AA6577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sz w:val="28"/>
          <w:szCs w:val="28"/>
        </w:rPr>
      </w:pPr>
      <w:r w:rsidRPr="0055476A">
        <w:rPr>
          <w:rFonts w:ascii="CorpoS" w:hAnsi="CorpoS" w:cstheme="majorBidi"/>
        </w:rPr>
        <w:sym w:font="Wingdings" w:char="F0A8"/>
      </w:r>
      <w:r w:rsidRPr="0055476A">
        <w:rPr>
          <w:rFonts w:ascii="CorpoS" w:hAnsi="CorpoS" w:cstheme="majorBidi"/>
          <w:cs/>
        </w:rPr>
        <w:t xml:space="preserve">  </w:t>
      </w:r>
      <w:r w:rsidRPr="0055476A">
        <w:rPr>
          <w:rFonts w:ascii="CorpoS" w:hAnsi="CorpoS" w:cstheme="majorBidi"/>
        </w:rPr>
        <w:t>6)</w:t>
      </w:r>
      <w:r w:rsidRPr="0055476A">
        <w:rPr>
          <w:rFonts w:ascii="CorpoS" w:hAnsi="CorpoS" w:cstheme="majorBidi"/>
          <w:cs/>
        </w:rPr>
        <w:t xml:space="preserve">  </w:t>
      </w:r>
      <w:r w:rsidRPr="00A06B87">
        <w:rPr>
          <w:rFonts w:ascii="CorpoS" w:hAnsi="CorpoS" w:cstheme="majorBidi"/>
          <w:sz w:val="28"/>
          <w:szCs w:val="28"/>
          <w:cs/>
        </w:rPr>
        <w:t>อื่น</w:t>
      </w:r>
      <w:r w:rsidR="008F5DBA">
        <w:rPr>
          <w:rFonts w:ascii="CorpoS" w:hAnsi="CorpoS" w:cstheme="majorBidi" w:hint="cs"/>
          <w:sz w:val="28"/>
          <w:szCs w:val="28"/>
          <w:cs/>
        </w:rPr>
        <w:t>ๆ</w:t>
      </w:r>
      <w:r>
        <w:rPr>
          <w:rFonts w:ascii="CorpoS" w:hAnsi="CorpoS" w:cstheme="majorBidi"/>
          <w:sz w:val="28"/>
          <w:szCs w:val="28"/>
        </w:rPr>
        <w:t xml:space="preserve"> </w:t>
      </w:r>
      <w:r w:rsidRPr="00A06B87">
        <w:rPr>
          <w:rFonts w:ascii="CorpoS" w:hAnsi="CorpoS" w:cstheme="majorBidi"/>
          <w:sz w:val="28"/>
          <w:szCs w:val="28"/>
          <w:cs/>
        </w:rPr>
        <w:t>โปรดระบุ</w:t>
      </w:r>
      <w:r w:rsidRPr="00A06B87">
        <w:rPr>
          <w:rFonts w:ascii="CorpoS" w:hAnsi="CorpoS" w:cstheme="majorBidi"/>
          <w:sz w:val="28"/>
          <w:szCs w:val="28"/>
        </w:rPr>
        <w:t>: ________________________________</w:t>
      </w:r>
      <w:r>
        <w:rPr>
          <w:rFonts w:ascii="CorpoS" w:hAnsi="CorpoS" w:cstheme="majorBidi"/>
          <w:sz w:val="28"/>
          <w:szCs w:val="28"/>
        </w:rPr>
        <w:t xml:space="preserve"> </w:t>
      </w:r>
    </w:p>
    <w:p w14:paraId="280765FF" w14:textId="77777777" w:rsidR="009271FE" w:rsidRDefault="009271FE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sz w:val="28"/>
          <w:szCs w:val="28"/>
          <w:lang w:val="en-GB"/>
        </w:rPr>
      </w:pPr>
    </w:p>
    <w:p w14:paraId="3EE0B7BC" w14:textId="77777777" w:rsidR="00F306F9" w:rsidRPr="007633D7" w:rsidRDefault="00F306F9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b/>
          <w:bCs/>
          <w:color w:val="FF0000"/>
        </w:rPr>
      </w:pPr>
      <w:r w:rsidRPr="007633D7">
        <w:rPr>
          <w:rFonts w:ascii="CorpoS" w:hAnsi="CorpoS" w:cstheme="majorBidi"/>
          <w:b/>
          <w:bCs/>
          <w:sz w:val="28"/>
          <w:szCs w:val="28"/>
          <w:cs/>
        </w:rPr>
        <w:t>ท่านพึงพอใจต่อ</w:t>
      </w:r>
      <w:r w:rsidRPr="007633D7">
        <w:rPr>
          <w:rFonts w:ascii="CorpoS" w:hAnsi="CorpoS" w:cstheme="majorBidi" w:hint="cs"/>
          <w:b/>
          <w:bCs/>
          <w:sz w:val="28"/>
          <w:szCs w:val="28"/>
          <w:cs/>
        </w:rPr>
        <w:t>การ</w:t>
      </w:r>
      <w:r w:rsidRPr="007633D7">
        <w:rPr>
          <w:rFonts w:ascii="CorpoS" w:hAnsi="CorpoS" w:cstheme="majorBidi"/>
          <w:b/>
          <w:bCs/>
          <w:sz w:val="28"/>
          <w:szCs w:val="28"/>
          <w:cs/>
        </w:rPr>
        <w:t>ทดลองขับ</w:t>
      </w:r>
      <w:r w:rsidR="008F5DBA">
        <w:rPr>
          <w:rFonts w:ascii="CorpoS" w:hAnsi="CorpoS" w:cstheme="majorBidi" w:hint="cs"/>
          <w:b/>
          <w:bCs/>
          <w:sz w:val="28"/>
          <w:szCs w:val="28"/>
          <w:cs/>
        </w:rPr>
        <w:t>นั้น</w:t>
      </w:r>
      <w:r w:rsidRPr="007633D7">
        <w:rPr>
          <w:rFonts w:ascii="CorpoS" w:hAnsi="CorpoS" w:cstheme="majorBidi"/>
          <w:b/>
          <w:bCs/>
          <w:sz w:val="28"/>
          <w:szCs w:val="28"/>
          <w:cs/>
        </w:rPr>
        <w:t>อย่างไร</w:t>
      </w:r>
      <w:r w:rsidRPr="007633D7">
        <w:rPr>
          <w:rFonts w:ascii="CorpoS" w:hAnsi="CorpoS" w:cstheme="majorBidi"/>
          <w:b/>
          <w:bCs/>
          <w:sz w:val="28"/>
          <w:szCs w:val="28"/>
        </w:rPr>
        <w:t xml:space="preserve"> </w:t>
      </w:r>
    </w:p>
    <w:p w14:paraId="4DF587CE" w14:textId="77777777" w:rsidR="00C139DE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</w:rPr>
      </w:pP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5)</w:t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พอใจมาก   </w:t>
      </w: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4)</w:t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   </w:t>
      </w: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3)</w:t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พอใช้   </w:t>
      </w: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2)</w:t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ไม่พอใจ   </w:t>
      </w: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1)</w:t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="00C139DE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ไม่พอใจอย่างยิ่ง </w:t>
      </w:r>
    </w:p>
    <w:p w14:paraId="5F67C1E0" w14:textId="77777777" w:rsidR="00AA6577" w:rsidRPr="00C139DE" w:rsidRDefault="00AA6577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</w:rPr>
      </w:pP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 xml:space="preserve">ถ้าตอบ 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2, 1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  <w:lang w:val="en-GB"/>
        </w:rPr>
        <w:t>กรุณา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>ระบุเหตุผล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________________________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6F0CC7">
        <w:rPr>
          <w:rFonts w:ascii="CorpoS" w:hAnsi="CorpoS" w:cstheme="majorBidi"/>
          <w:color w:val="FF0000"/>
          <w:sz w:val="28"/>
          <w:szCs w:val="28"/>
          <w:cs/>
          <w:lang w:val="en-GB"/>
        </w:rPr>
        <w:t>มิฉะนั้นจะผ่านไปข้อต่อไปไม่ได้</w:t>
      </w:r>
    </w:p>
    <w:p w14:paraId="2A8598A0" w14:textId="77777777" w:rsidR="00F306F9" w:rsidRDefault="00F306F9" w:rsidP="008F5DBA">
      <w:pPr>
        <w:pBdr>
          <w:bottom w:val="single" w:sz="12" w:space="1" w:color="auto"/>
        </w:pBdr>
        <w:rPr>
          <w:rFonts w:ascii="CorpoS" w:hAnsi="CorpoS" w:cstheme="majorBidi"/>
          <w:b/>
          <w:bCs/>
          <w:sz w:val="28"/>
          <w:szCs w:val="28"/>
          <w:highlight w:val="lightGray"/>
          <w:u w:val="single"/>
        </w:rPr>
      </w:pPr>
    </w:p>
    <w:p w14:paraId="623CFB54" w14:textId="77777777" w:rsidR="00F306F9" w:rsidRPr="00F648B6" w:rsidRDefault="003E3C38" w:rsidP="008F5DBA">
      <w:pPr>
        <w:pBdr>
          <w:bottom w:val="single" w:sz="12" w:space="1" w:color="auto"/>
        </w:pBdr>
        <w:rPr>
          <w:rFonts w:ascii="CorpoS" w:hAnsi="CorpoS" w:cstheme="majorBidi"/>
          <w:b/>
          <w:bCs/>
          <w:color w:val="0070C0"/>
          <w:sz w:val="28"/>
          <w:szCs w:val="28"/>
          <w:u w:val="single"/>
        </w:rPr>
      </w:pPr>
      <w:r w:rsidRPr="00F648B6">
        <w:rPr>
          <w:rFonts w:ascii="CorpoS" w:hAnsi="CorpoS" w:cstheme="majorBidi"/>
          <w:b/>
          <w:bCs/>
          <w:color w:val="0070C0"/>
          <w:sz w:val="28"/>
          <w:szCs w:val="28"/>
          <w:u w:val="single"/>
        </w:rPr>
        <w:t>(</w:t>
      </w:r>
      <w:r w:rsidR="002F57BC">
        <w:rPr>
          <w:rFonts w:ascii="CorpoS" w:eastAsia="+mn-ea" w:hAnsi="CorpoS" w:cstheme="majorBidi" w:hint="cs"/>
          <w:b/>
          <w:bCs/>
          <w:color w:val="0070C0"/>
          <w:sz w:val="28"/>
          <w:szCs w:val="28"/>
          <w:u w:val="single"/>
          <w:cs/>
          <w:lang w:val="en-GB"/>
        </w:rPr>
        <w:t xml:space="preserve">ส่วนที่ </w:t>
      </w:r>
      <w:r w:rsidR="002F57BC">
        <w:rPr>
          <w:rFonts w:ascii="CorpoS" w:eastAsia="+mn-ea" w:hAnsi="CorpoS" w:cstheme="majorBidi"/>
          <w:b/>
          <w:bCs/>
          <w:color w:val="0070C0"/>
          <w:u w:val="single"/>
        </w:rPr>
        <w:t>3</w:t>
      </w:r>
      <w:r w:rsidR="002F57BC" w:rsidRPr="002F57BC">
        <w:rPr>
          <w:rFonts w:ascii="CorpoS" w:eastAsia="+mn-ea" w:hAnsi="CorpoS" w:cstheme="majorBidi"/>
          <w:b/>
          <w:bCs/>
          <w:color w:val="0070C0"/>
          <w:u w:val="single"/>
        </w:rPr>
        <w:t xml:space="preserve">: </w:t>
      </w:r>
      <w:r w:rsidR="00F306F9" w:rsidRPr="00F648B6">
        <w:rPr>
          <w:rFonts w:ascii="CorpoS" w:hAnsi="CorpoS" w:cstheme="majorBidi" w:hint="cs"/>
          <w:b/>
          <w:bCs/>
          <w:color w:val="0070C0"/>
          <w:sz w:val="28"/>
          <w:szCs w:val="28"/>
          <w:u w:val="single"/>
          <w:cs/>
        </w:rPr>
        <w:t>ด้าน</w:t>
      </w:r>
      <w:r w:rsidR="00F306F9" w:rsidRPr="00F648B6">
        <w:rPr>
          <w:rFonts w:ascii="CorpoS" w:hAnsi="CorpoS" w:cstheme="majorBidi"/>
          <w:b/>
          <w:bCs/>
          <w:color w:val="0070C0"/>
          <w:sz w:val="28"/>
          <w:szCs w:val="28"/>
          <w:u w:val="single"/>
          <w:cs/>
        </w:rPr>
        <w:t>สินเชื่อ/เช่าซื้อรถยนต์</w:t>
      </w:r>
      <w:r w:rsidRPr="00F648B6">
        <w:rPr>
          <w:rFonts w:ascii="CorpoS" w:hAnsi="CorpoS" w:cstheme="majorBidi"/>
          <w:b/>
          <w:bCs/>
          <w:color w:val="0070C0"/>
          <w:sz w:val="28"/>
          <w:szCs w:val="28"/>
          <w:u w:val="single"/>
        </w:rPr>
        <w:t>)</w:t>
      </w:r>
    </w:p>
    <w:p w14:paraId="5882B11D" w14:textId="77777777" w:rsidR="00F306F9" w:rsidRPr="007633D7" w:rsidRDefault="00F306F9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b/>
          <w:bCs/>
          <w:sz w:val="28"/>
          <w:szCs w:val="28"/>
          <w:u w:val="single"/>
        </w:rPr>
      </w:pPr>
      <w:r w:rsidRPr="007633D7">
        <w:rPr>
          <w:rFonts w:ascii="CorpoS" w:hAnsi="CorpoS" w:cstheme="majorBidi"/>
          <w:b/>
          <w:bCs/>
          <w:sz w:val="28"/>
          <w:szCs w:val="28"/>
          <w:cs/>
        </w:rPr>
        <w:t>ท่าน</w:t>
      </w:r>
      <w:r w:rsidR="003D0038">
        <w:rPr>
          <w:rFonts w:ascii="CorpoS" w:hAnsi="CorpoS" w:cstheme="majorBidi" w:hint="cs"/>
          <w:b/>
          <w:bCs/>
          <w:sz w:val="28"/>
          <w:szCs w:val="28"/>
          <w:cs/>
        </w:rPr>
        <w:t>ได้ขอสินเชื่อ</w:t>
      </w:r>
      <w:r w:rsidR="00F648B6">
        <w:rPr>
          <w:rFonts w:ascii="CorpoS" w:hAnsi="CorpoS" w:cstheme="majorBidi" w:hint="cs"/>
          <w:b/>
          <w:bCs/>
          <w:sz w:val="28"/>
          <w:szCs w:val="28"/>
          <w:cs/>
        </w:rPr>
        <w:t>จาก</w:t>
      </w:r>
      <w:r w:rsidRPr="007633D7">
        <w:rPr>
          <w:rFonts w:ascii="CorpoS" w:hAnsi="CorpoS" w:cstheme="majorBidi"/>
          <w:b/>
          <w:bCs/>
          <w:sz w:val="28"/>
          <w:szCs w:val="28"/>
          <w:u w:val="single"/>
          <w:cs/>
        </w:rPr>
        <w:t>เมอร์เซเดส</w:t>
      </w:r>
      <w:r w:rsidRPr="007633D7">
        <w:rPr>
          <w:rFonts w:ascii="CorpoS" w:hAnsi="CorpoS" w:cstheme="majorBidi"/>
          <w:b/>
          <w:bCs/>
          <w:sz w:val="28"/>
          <w:szCs w:val="28"/>
          <w:u w:val="single"/>
        </w:rPr>
        <w:t>-</w:t>
      </w:r>
      <w:r w:rsidRPr="007633D7">
        <w:rPr>
          <w:rFonts w:ascii="CorpoS" w:hAnsi="CorpoS" w:cstheme="majorBidi"/>
          <w:b/>
          <w:bCs/>
          <w:sz w:val="28"/>
          <w:szCs w:val="28"/>
          <w:u w:val="single"/>
          <w:cs/>
        </w:rPr>
        <w:t>เบนซ์ลิสซิ่ง</w:t>
      </w:r>
      <w:r w:rsidRPr="007633D7">
        <w:rPr>
          <w:rFonts w:ascii="CorpoS" w:hAnsi="CorpoS" w:cstheme="majorBidi"/>
          <w:b/>
          <w:bCs/>
          <w:sz w:val="28"/>
          <w:szCs w:val="28"/>
          <w:cs/>
        </w:rPr>
        <w:t>หรือไม่</w:t>
      </w:r>
    </w:p>
    <w:p w14:paraId="28D17915" w14:textId="77777777" w:rsidR="00C139DE" w:rsidRDefault="00C139DE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b/>
          <w:bCs/>
          <w:sz w:val="28"/>
          <w:szCs w:val="28"/>
          <w:u w:val="single"/>
        </w:rPr>
      </w:pPr>
      <w:r w:rsidRPr="00B5065B">
        <w:rPr>
          <w:rFonts w:ascii="CorpoS" w:hAnsi="CorpoS" w:cstheme="majorBidi"/>
        </w:rPr>
        <w:sym w:font="Wingdings" w:char="F0A8"/>
      </w:r>
      <w:r w:rsidRPr="00B5065B">
        <w:rPr>
          <w:rFonts w:ascii="CorpoS" w:hAnsi="CorpoS" w:cstheme="majorBidi"/>
        </w:rPr>
        <w:t xml:space="preserve"> 1) </w:t>
      </w:r>
      <w:r w:rsidRPr="00A06B87">
        <w:rPr>
          <w:rFonts w:ascii="CorpoS" w:hAnsi="CorpoS" w:cstheme="majorBidi"/>
          <w:sz w:val="28"/>
          <w:szCs w:val="28"/>
          <w:cs/>
        </w:rPr>
        <w:t>ใช่</w:t>
      </w:r>
      <w:r w:rsidR="00FF00F9">
        <w:rPr>
          <w:rFonts w:ascii="CorpoS" w:hAnsi="CorpoS" w:cstheme="majorBidi"/>
          <w:sz w:val="28"/>
          <w:szCs w:val="28"/>
        </w:rPr>
        <w:t xml:space="preserve"> </w:t>
      </w:r>
      <w:r w:rsidR="00F1708D">
        <w:rPr>
          <w:rFonts w:ascii="CorpoS" w:hAnsi="CorpoS" w:cstheme="majorBidi" w:hint="cs"/>
          <w:color w:val="FF0000"/>
          <w:sz w:val="28"/>
          <w:szCs w:val="28"/>
          <w:cs/>
        </w:rPr>
        <w:t>ไป</w:t>
      </w:r>
      <w:r w:rsidR="00FF00F9" w:rsidRPr="001E1DB2">
        <w:rPr>
          <w:rFonts w:ascii="CorpoS" w:hAnsi="CorpoS" w:cstheme="majorBidi" w:hint="cs"/>
          <w:color w:val="FF0000"/>
          <w:sz w:val="28"/>
          <w:szCs w:val="28"/>
          <w:cs/>
        </w:rPr>
        <w:t xml:space="preserve">ข้อ </w:t>
      </w:r>
      <w:r w:rsidR="00BC3BCD" w:rsidRPr="00BC3BCD">
        <w:rPr>
          <w:rFonts w:ascii="CorpoS" w:hAnsi="CorpoS" w:cstheme="majorBidi"/>
          <w:color w:val="FF0000"/>
        </w:rPr>
        <w:t>8</w:t>
      </w:r>
      <w:r w:rsidR="008474D3">
        <w:rPr>
          <w:rFonts w:ascii="CorpoS" w:hAnsi="CorpoS" w:cstheme="majorBidi"/>
          <w:color w:val="FF0000"/>
          <w:sz w:val="28"/>
          <w:szCs w:val="28"/>
        </w:rPr>
        <w:tab/>
      </w:r>
      <w:r w:rsidR="00BC3BCD">
        <w:rPr>
          <w:rFonts w:ascii="CorpoS" w:hAnsi="CorpoS" w:cstheme="majorBidi"/>
          <w:color w:val="FF0000"/>
          <w:sz w:val="28"/>
          <w:szCs w:val="28"/>
        </w:rPr>
        <w:tab/>
      </w:r>
      <w:r w:rsidRPr="00B5065B">
        <w:rPr>
          <w:rFonts w:ascii="CorpoS" w:hAnsi="CorpoS" w:cstheme="majorBidi"/>
        </w:rPr>
        <w:sym w:font="Wingdings" w:char="F0A8"/>
      </w:r>
      <w:r w:rsidRPr="00B5065B">
        <w:rPr>
          <w:rFonts w:ascii="CorpoS" w:hAnsi="CorpoS" w:cstheme="majorBidi"/>
        </w:rPr>
        <w:t xml:space="preserve"> 2) </w:t>
      </w:r>
      <w:r w:rsidRPr="00A06B87">
        <w:rPr>
          <w:rFonts w:ascii="CorpoS" w:hAnsi="CorpoS" w:cstheme="majorBidi"/>
          <w:sz w:val="28"/>
          <w:szCs w:val="28"/>
          <w:cs/>
        </w:rPr>
        <w:t>ไม่ใช่</w:t>
      </w:r>
      <w:r w:rsidR="00FF00F9">
        <w:rPr>
          <w:rFonts w:ascii="CorpoS" w:hAnsi="CorpoS" w:cstheme="majorBidi"/>
          <w:sz w:val="28"/>
          <w:szCs w:val="28"/>
        </w:rPr>
        <w:t xml:space="preserve"> </w:t>
      </w:r>
      <w:r w:rsidR="00F1708D">
        <w:rPr>
          <w:rFonts w:ascii="CorpoS" w:hAnsi="CorpoS" w:cstheme="majorBidi" w:hint="cs"/>
          <w:color w:val="FF0000"/>
          <w:sz w:val="28"/>
          <w:szCs w:val="28"/>
          <w:cs/>
        </w:rPr>
        <w:t>ไป</w:t>
      </w:r>
      <w:r w:rsidR="00FF00F9" w:rsidRPr="001E1DB2">
        <w:rPr>
          <w:rFonts w:ascii="CorpoS" w:hAnsi="CorpoS" w:cstheme="majorBidi" w:hint="cs"/>
          <w:color w:val="FF0000"/>
          <w:sz w:val="28"/>
          <w:szCs w:val="28"/>
          <w:cs/>
        </w:rPr>
        <w:t xml:space="preserve">ข้อ </w:t>
      </w:r>
      <w:r w:rsidR="00BC3BCD">
        <w:rPr>
          <w:rFonts w:ascii="CorpoS" w:hAnsi="CorpoS" w:cstheme="majorBidi"/>
          <w:color w:val="FF0000"/>
        </w:rPr>
        <w:t>9</w:t>
      </w:r>
      <w:r w:rsidRPr="00122B6A">
        <w:rPr>
          <w:rFonts w:ascii="CorpoS" w:hAnsi="CorpoS" w:cstheme="majorBidi"/>
        </w:rPr>
        <w:tab/>
      </w:r>
    </w:p>
    <w:p w14:paraId="071EE26A" w14:textId="77777777" w:rsidR="008474D3" w:rsidRDefault="008474D3" w:rsidP="008F5DBA">
      <w:pPr>
        <w:pBdr>
          <w:bottom w:val="single" w:sz="12" w:space="1" w:color="auto"/>
        </w:pBdr>
        <w:rPr>
          <w:rFonts w:ascii="CorpoS" w:hAnsi="CorpoS" w:cstheme="majorBidi"/>
          <w:b/>
          <w:bCs/>
        </w:rPr>
      </w:pPr>
    </w:p>
    <w:p w14:paraId="46E0B06F" w14:textId="06350F73" w:rsidR="00F306F9" w:rsidRPr="007633D7" w:rsidRDefault="00F306F9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b/>
          <w:bCs/>
          <w:sz w:val="28"/>
          <w:szCs w:val="28"/>
          <w:u w:val="single"/>
        </w:rPr>
      </w:pPr>
      <w:r w:rsidRPr="007633D7">
        <w:rPr>
          <w:rFonts w:ascii="CorpoS" w:hAnsi="CorpoS" w:cstheme="majorBidi"/>
          <w:b/>
          <w:bCs/>
          <w:sz w:val="28"/>
          <w:szCs w:val="28"/>
          <w:cs/>
        </w:rPr>
        <w:t>ท่</w:t>
      </w:r>
      <w:r w:rsidR="00721BC6" w:rsidRPr="007633D7">
        <w:rPr>
          <w:rFonts w:ascii="CorpoS" w:hAnsi="CorpoS" w:cstheme="majorBidi"/>
          <w:b/>
          <w:bCs/>
          <w:color w:val="000000" w:themeColor="text1"/>
          <w:sz w:val="28"/>
          <w:szCs w:val="28"/>
          <w:cs/>
        </w:rPr>
        <w:t>าน</w:t>
      </w:r>
      <w:r w:rsidR="00122B6A">
        <w:rPr>
          <w:rFonts w:ascii="CorpoS" w:hAnsi="CorpoS" w:cstheme="majorBidi" w:hint="cs"/>
          <w:b/>
          <w:bCs/>
          <w:color w:val="000000" w:themeColor="text1"/>
          <w:sz w:val="28"/>
          <w:szCs w:val="28"/>
          <w:cs/>
        </w:rPr>
        <w:t>พึง</w:t>
      </w:r>
      <w:r w:rsidRPr="007633D7">
        <w:rPr>
          <w:rFonts w:ascii="CorpoS" w:hAnsi="CorpoS" w:cstheme="majorBidi"/>
          <w:b/>
          <w:bCs/>
          <w:color w:val="000000" w:themeColor="text1"/>
          <w:sz w:val="28"/>
          <w:szCs w:val="28"/>
          <w:cs/>
        </w:rPr>
        <w:t>พอใจต่อ</w:t>
      </w:r>
      <w:r w:rsidR="00D9746D">
        <w:rPr>
          <w:rFonts w:ascii="CorpoS" w:hAnsi="CorpoS" w:cstheme="majorBidi" w:hint="cs"/>
          <w:b/>
          <w:bCs/>
          <w:color w:val="000000" w:themeColor="text1"/>
          <w:sz w:val="28"/>
          <w:szCs w:val="28"/>
          <w:u w:val="single"/>
          <w:cs/>
        </w:rPr>
        <w:t>พนักงานขายที่ให้</w:t>
      </w:r>
      <w:r w:rsidRPr="007633D7">
        <w:rPr>
          <w:rFonts w:ascii="CorpoS" w:hAnsi="CorpoS" w:cstheme="majorBidi"/>
          <w:b/>
          <w:bCs/>
          <w:color w:val="000000" w:themeColor="text1"/>
          <w:sz w:val="28"/>
          <w:szCs w:val="28"/>
          <w:u w:val="single"/>
          <w:cs/>
        </w:rPr>
        <w:t>ข้อมูล</w:t>
      </w:r>
      <w:r w:rsidR="00CF27BF">
        <w:rPr>
          <w:rFonts w:ascii="CorpoS" w:hAnsi="CorpoS" w:cstheme="majorBidi" w:hint="cs"/>
          <w:b/>
          <w:bCs/>
          <w:color w:val="000000" w:themeColor="text1"/>
          <w:sz w:val="28"/>
          <w:szCs w:val="28"/>
          <w:cs/>
        </w:rPr>
        <w:t>ด้าน</w:t>
      </w:r>
      <w:r w:rsidR="00CF27BF" w:rsidRPr="007633D7">
        <w:rPr>
          <w:rFonts w:ascii="CorpoS" w:hAnsi="CorpoS" w:cstheme="majorBidi"/>
          <w:b/>
          <w:bCs/>
          <w:color w:val="000000" w:themeColor="text1"/>
          <w:sz w:val="28"/>
          <w:szCs w:val="28"/>
          <w:cs/>
        </w:rPr>
        <w:t>สินเชื่อ</w:t>
      </w:r>
      <w:r w:rsidR="00CF27BF" w:rsidRPr="00F1708D">
        <w:rPr>
          <w:rFonts w:ascii="CorpoS" w:hAnsi="CorpoS" w:cstheme="majorBidi" w:hint="cs"/>
          <w:b/>
          <w:bCs/>
          <w:color w:val="000000" w:themeColor="text1"/>
          <w:sz w:val="28"/>
          <w:szCs w:val="28"/>
          <w:cs/>
        </w:rPr>
        <w:t>ของ</w:t>
      </w:r>
      <w:r w:rsidR="00CF27BF" w:rsidRPr="00F1708D">
        <w:rPr>
          <w:rFonts w:ascii="CorpoS" w:hAnsi="CorpoS" w:cstheme="majorBidi"/>
          <w:b/>
          <w:bCs/>
          <w:vanish/>
          <w:cs/>
        </w:rPr>
        <w:pgNum/>
      </w:r>
      <w:r w:rsidR="00CF27BF" w:rsidRPr="00F1708D">
        <w:rPr>
          <w:rFonts w:ascii="CorpoS" w:hAnsi="CorpoS" w:cstheme="majorBidi" w:hint="cs"/>
          <w:b/>
          <w:bCs/>
          <w:color w:val="000000" w:themeColor="text1"/>
          <w:sz w:val="28"/>
          <w:szCs w:val="28"/>
          <w:cs/>
        </w:rPr>
        <w:t>เมอร์เซเดส</w:t>
      </w:r>
      <w:r w:rsidR="00CF27BF" w:rsidRPr="00F1708D">
        <w:rPr>
          <w:rFonts w:ascii="CorpoS" w:hAnsi="CorpoS" w:cstheme="majorBidi"/>
          <w:b/>
          <w:bCs/>
          <w:color w:val="000000" w:themeColor="text1"/>
          <w:sz w:val="28"/>
          <w:szCs w:val="28"/>
        </w:rPr>
        <w:t>-</w:t>
      </w:r>
      <w:r w:rsidR="00CF27BF" w:rsidRPr="00F1708D">
        <w:rPr>
          <w:rFonts w:ascii="CorpoS" w:hAnsi="CorpoS" w:cstheme="majorBidi" w:hint="cs"/>
          <w:b/>
          <w:bCs/>
          <w:color w:val="000000" w:themeColor="text1"/>
          <w:sz w:val="28"/>
          <w:szCs w:val="28"/>
          <w:cs/>
        </w:rPr>
        <w:t>เบนซ์ลิสซิ่ง</w:t>
      </w:r>
      <w:r w:rsidRPr="007633D7">
        <w:rPr>
          <w:rFonts w:ascii="CorpoS" w:hAnsi="CorpoS" w:cstheme="majorBidi"/>
          <w:b/>
          <w:bCs/>
          <w:color w:val="000000" w:themeColor="text1"/>
          <w:sz w:val="28"/>
          <w:szCs w:val="28"/>
          <w:cs/>
        </w:rPr>
        <w:t>อย่างไร</w:t>
      </w:r>
      <w:r w:rsidR="00D9746D">
        <w:rPr>
          <w:rFonts w:ascii="CorpoS" w:hAnsi="CorpoS" w:cstheme="majorBidi" w:hint="cs"/>
          <w:b/>
          <w:bCs/>
          <w:color w:val="000000" w:themeColor="text1"/>
          <w:sz w:val="28"/>
          <w:szCs w:val="28"/>
          <w:cs/>
        </w:rPr>
        <w:t xml:space="preserve"> </w:t>
      </w:r>
      <w:r w:rsidR="00D9746D" w:rsidRPr="00D9746D">
        <w:rPr>
          <w:rFonts w:ascii="CorpoS" w:hAnsi="CorpoS" w:cstheme="majorBidi" w:hint="cs"/>
          <w:b/>
          <w:bCs/>
          <w:color w:val="FF0000"/>
          <w:sz w:val="28"/>
          <w:szCs w:val="28"/>
          <w:cs/>
        </w:rPr>
        <w:t>(</w:t>
      </w:r>
      <w:r w:rsidR="00D9746D">
        <w:rPr>
          <w:rFonts w:ascii="CorpoS" w:hAnsi="CorpoS" w:cstheme="majorBidi" w:hint="cs"/>
          <w:b/>
          <w:bCs/>
          <w:color w:val="FF0000"/>
          <w:sz w:val="28"/>
          <w:szCs w:val="28"/>
          <w:cs/>
        </w:rPr>
        <w:t>มีความเข้าใจหรือไม่ ช่วยประสานงานกับเบนซ์ลิสซิ่งเป็นอย่างไร)</w:t>
      </w:r>
    </w:p>
    <w:p w14:paraId="34DD6772" w14:textId="77777777" w:rsidR="00F306F9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000000" w:themeColor="text1"/>
          <w:sz w:val="28"/>
          <w:szCs w:val="28"/>
        </w:rPr>
      </w:pPr>
      <w:r w:rsidRPr="00B5065B">
        <w:rPr>
          <w:rFonts w:ascii="CorpoS" w:hAnsi="CorpoS" w:cstheme="majorBidi"/>
          <w:color w:val="000000" w:themeColor="text1"/>
        </w:rPr>
        <w:sym w:font="Wingdings" w:char="F0A8"/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B5065B">
        <w:rPr>
          <w:rFonts w:ascii="CorpoS" w:hAnsi="CorpoS" w:cstheme="majorBidi"/>
          <w:color w:val="000000" w:themeColor="text1"/>
        </w:rPr>
        <w:t>5)</w:t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พอใจมาก   </w:t>
      </w:r>
      <w:r w:rsidRPr="00B5065B">
        <w:rPr>
          <w:rFonts w:ascii="CorpoS" w:hAnsi="CorpoS" w:cstheme="majorBidi"/>
          <w:color w:val="000000" w:themeColor="text1"/>
        </w:rPr>
        <w:sym w:font="Wingdings" w:char="F0A8"/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B5065B">
        <w:rPr>
          <w:rFonts w:ascii="CorpoS" w:hAnsi="CorpoS" w:cstheme="majorBidi"/>
          <w:color w:val="000000" w:themeColor="text1"/>
        </w:rPr>
        <w:t>4)</w:t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   </w:t>
      </w:r>
      <w:r w:rsidRPr="00B5065B">
        <w:rPr>
          <w:rFonts w:ascii="CorpoS" w:hAnsi="CorpoS" w:cstheme="majorBidi"/>
          <w:color w:val="000000" w:themeColor="text1"/>
        </w:rPr>
        <w:sym w:font="Wingdings" w:char="F0A8"/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B5065B">
        <w:rPr>
          <w:rFonts w:ascii="CorpoS" w:hAnsi="CorpoS" w:cstheme="majorBidi"/>
          <w:color w:val="000000" w:themeColor="text1"/>
        </w:rPr>
        <w:t>3)</w:t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พอใช้   </w:t>
      </w:r>
      <w:r w:rsidRPr="00B5065B">
        <w:rPr>
          <w:rFonts w:ascii="CorpoS" w:hAnsi="CorpoS" w:cstheme="majorBidi"/>
          <w:color w:val="000000" w:themeColor="text1"/>
        </w:rPr>
        <w:sym w:font="Wingdings" w:char="F0A8"/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B5065B">
        <w:rPr>
          <w:rFonts w:ascii="CorpoS" w:hAnsi="CorpoS" w:cstheme="majorBidi"/>
          <w:color w:val="000000" w:themeColor="text1"/>
        </w:rPr>
        <w:t>2)</w:t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ไม่พอใจ   </w:t>
      </w:r>
      <w:r w:rsidRPr="00B5065B">
        <w:rPr>
          <w:rFonts w:ascii="CorpoS" w:hAnsi="CorpoS" w:cstheme="majorBidi"/>
          <w:color w:val="000000" w:themeColor="text1"/>
        </w:rPr>
        <w:sym w:font="Wingdings" w:char="F0A8"/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B5065B">
        <w:rPr>
          <w:rFonts w:ascii="CorpoS" w:hAnsi="CorpoS" w:cstheme="majorBidi"/>
          <w:color w:val="000000" w:themeColor="text1"/>
        </w:rPr>
        <w:t>1)</w:t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>
        <w:rPr>
          <w:rFonts w:ascii="CorpoS" w:hAnsi="CorpoS" w:cstheme="majorBidi"/>
          <w:color w:val="000000" w:themeColor="text1"/>
          <w:sz w:val="28"/>
          <w:szCs w:val="28"/>
          <w:cs/>
        </w:rPr>
        <w:t>ไม่พอใจอย่างยิ่</w:t>
      </w:r>
      <w:r>
        <w:rPr>
          <w:rFonts w:ascii="CorpoS" w:hAnsi="CorpoS" w:cstheme="majorBidi" w:hint="cs"/>
          <w:color w:val="000000" w:themeColor="text1"/>
          <w:sz w:val="28"/>
          <w:szCs w:val="28"/>
          <w:cs/>
        </w:rPr>
        <w:t>ง</w:t>
      </w:r>
    </w:p>
    <w:p w14:paraId="2CD64114" w14:textId="77777777" w:rsidR="00301B77" w:rsidRDefault="00AA6577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sz w:val="28"/>
          <w:szCs w:val="28"/>
          <w:lang w:val="en-GB"/>
        </w:rPr>
      </w:pP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 xml:space="preserve">ถ้าตอบ 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2, 1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  <w:lang w:val="en-GB"/>
        </w:rPr>
        <w:t>กรุณา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>ระบุเหตุผล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________________________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="00301B77">
        <w:rPr>
          <w:rFonts w:ascii="CorpoS" w:hAnsi="CorpoS" w:cstheme="majorBidi"/>
          <w:color w:val="FF0000"/>
          <w:sz w:val="28"/>
          <w:szCs w:val="28"/>
          <w:cs/>
          <w:lang w:val="en-GB"/>
        </w:rPr>
        <w:t>มิฉะนั้นจะผ่านไปข้อต่อไปไม่ได</w:t>
      </w:r>
      <w:r w:rsidR="00301B77">
        <w:rPr>
          <w:rFonts w:ascii="CorpoS" w:hAnsi="CorpoS" w:cstheme="majorBidi" w:hint="cs"/>
          <w:color w:val="FF0000"/>
          <w:sz w:val="28"/>
          <w:szCs w:val="28"/>
          <w:cs/>
          <w:lang w:val="en-GB"/>
        </w:rPr>
        <w:t>้</w:t>
      </w:r>
    </w:p>
    <w:p w14:paraId="328B6CBD" w14:textId="77777777" w:rsidR="00016093" w:rsidRDefault="00016093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sz w:val="28"/>
          <w:szCs w:val="28"/>
          <w:lang w:val="en-GB"/>
        </w:rPr>
      </w:pPr>
    </w:p>
    <w:p w14:paraId="51E06EB0" w14:textId="77777777" w:rsidR="00CF27BF" w:rsidRDefault="00CF27BF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sz w:val="28"/>
          <w:szCs w:val="28"/>
          <w:lang w:val="en-GB"/>
        </w:rPr>
      </w:pPr>
    </w:p>
    <w:p w14:paraId="29D76BA6" w14:textId="77777777" w:rsidR="00F306F9" w:rsidRPr="00F648B6" w:rsidRDefault="003E3C38" w:rsidP="008F5DBA">
      <w:pPr>
        <w:pBdr>
          <w:bottom w:val="single" w:sz="12" w:space="1" w:color="auto"/>
        </w:pBdr>
        <w:rPr>
          <w:rFonts w:ascii="CorpoS" w:hAnsi="CorpoS" w:cstheme="majorBidi"/>
          <w:b/>
          <w:bCs/>
          <w:color w:val="0070C0"/>
          <w:sz w:val="28"/>
          <w:szCs w:val="28"/>
          <w:u w:val="single"/>
        </w:rPr>
      </w:pPr>
      <w:r w:rsidRPr="00F648B6">
        <w:rPr>
          <w:rFonts w:ascii="CorpoS" w:hAnsi="CorpoS" w:cstheme="majorBidi"/>
          <w:b/>
          <w:bCs/>
          <w:color w:val="0070C0"/>
          <w:sz w:val="28"/>
          <w:szCs w:val="28"/>
          <w:u w:val="single"/>
        </w:rPr>
        <w:t>(</w:t>
      </w:r>
      <w:r w:rsidR="002F57BC">
        <w:rPr>
          <w:rFonts w:ascii="CorpoS" w:eastAsia="+mn-ea" w:hAnsi="CorpoS" w:cstheme="majorBidi" w:hint="cs"/>
          <w:b/>
          <w:bCs/>
          <w:color w:val="0070C0"/>
          <w:sz w:val="28"/>
          <w:szCs w:val="28"/>
          <w:u w:val="single"/>
          <w:cs/>
          <w:lang w:val="en-GB"/>
        </w:rPr>
        <w:t xml:space="preserve">ส่วนที่ </w:t>
      </w:r>
      <w:r w:rsidR="002F57BC">
        <w:rPr>
          <w:rFonts w:ascii="CorpoS" w:eastAsia="+mn-ea" w:hAnsi="CorpoS" w:cstheme="majorBidi"/>
          <w:b/>
          <w:bCs/>
          <w:color w:val="0070C0"/>
          <w:u w:val="single"/>
        </w:rPr>
        <w:t>4</w:t>
      </w:r>
      <w:r w:rsidR="002F57BC" w:rsidRPr="002F57BC">
        <w:rPr>
          <w:rFonts w:ascii="CorpoS" w:eastAsia="+mn-ea" w:hAnsi="CorpoS" w:cstheme="majorBidi"/>
          <w:b/>
          <w:bCs/>
          <w:color w:val="0070C0"/>
          <w:u w:val="single"/>
        </w:rPr>
        <w:t xml:space="preserve">: </w:t>
      </w:r>
      <w:r w:rsidR="00F306F9" w:rsidRPr="00F648B6">
        <w:rPr>
          <w:rFonts w:ascii="CorpoS" w:hAnsi="CorpoS" w:cstheme="majorBidi" w:hint="cs"/>
          <w:b/>
          <w:bCs/>
          <w:color w:val="0070C0"/>
          <w:sz w:val="28"/>
          <w:szCs w:val="28"/>
          <w:u w:val="single"/>
          <w:cs/>
        </w:rPr>
        <w:t>ด้าน</w:t>
      </w:r>
      <w:r w:rsidR="00F306F9" w:rsidRPr="00F648B6">
        <w:rPr>
          <w:rFonts w:ascii="CorpoS" w:hAnsi="CorpoS" w:cstheme="majorBidi"/>
          <w:b/>
          <w:bCs/>
          <w:color w:val="0070C0"/>
          <w:sz w:val="28"/>
          <w:szCs w:val="28"/>
          <w:u w:val="single"/>
          <w:cs/>
        </w:rPr>
        <w:t>การส่งมอบรถ</w:t>
      </w:r>
      <w:r w:rsidRPr="00F648B6">
        <w:rPr>
          <w:rFonts w:ascii="CorpoS" w:hAnsi="CorpoS" w:cstheme="majorBidi"/>
          <w:b/>
          <w:bCs/>
          <w:color w:val="0070C0"/>
          <w:sz w:val="28"/>
          <w:szCs w:val="28"/>
          <w:u w:val="single"/>
        </w:rPr>
        <w:t>)</w:t>
      </w:r>
    </w:p>
    <w:p w14:paraId="484982BD" w14:textId="77777777" w:rsidR="00F306F9" w:rsidRPr="007633D7" w:rsidRDefault="00F306F9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b/>
          <w:bCs/>
          <w:sz w:val="28"/>
          <w:szCs w:val="28"/>
          <w:u w:val="single"/>
        </w:rPr>
      </w:pPr>
      <w:r w:rsidRPr="007633D7">
        <w:rPr>
          <w:rFonts w:ascii="CorpoS" w:hAnsi="CorpoS" w:cstheme="majorBidi"/>
          <w:b/>
          <w:bCs/>
          <w:sz w:val="28"/>
          <w:szCs w:val="28"/>
          <w:cs/>
        </w:rPr>
        <w:t>ใครเป็นผู้อธิบาย</w:t>
      </w:r>
      <w:r w:rsidR="00C139DE" w:rsidRPr="007633D7">
        <w:rPr>
          <w:rFonts w:ascii="CorpoS" w:hAnsi="CorpoS" w:cstheme="majorBidi" w:hint="cs"/>
          <w:b/>
          <w:bCs/>
          <w:sz w:val="28"/>
          <w:szCs w:val="28"/>
          <w:cs/>
        </w:rPr>
        <w:t>เรื่อง</w:t>
      </w:r>
      <w:r w:rsidR="00F648B6">
        <w:rPr>
          <w:rFonts w:ascii="CorpoS" w:hAnsi="CorpoS" w:cstheme="majorBidi"/>
          <w:b/>
          <w:bCs/>
          <w:sz w:val="28"/>
          <w:szCs w:val="28"/>
          <w:cs/>
        </w:rPr>
        <w:t>อุปกรณ</w:t>
      </w:r>
      <w:r w:rsidR="00F648B6">
        <w:rPr>
          <w:rFonts w:ascii="CorpoS" w:hAnsi="CorpoS" w:cstheme="majorBidi" w:hint="cs"/>
          <w:b/>
          <w:bCs/>
          <w:sz w:val="28"/>
          <w:szCs w:val="28"/>
          <w:cs/>
          <w:lang w:val="en-US"/>
        </w:rPr>
        <w:t>์และ</w:t>
      </w:r>
      <w:r w:rsidRPr="007633D7">
        <w:rPr>
          <w:rFonts w:ascii="CorpoS" w:hAnsi="CorpoS" w:cstheme="majorBidi"/>
          <w:b/>
          <w:bCs/>
          <w:sz w:val="28"/>
          <w:szCs w:val="28"/>
          <w:cs/>
        </w:rPr>
        <w:t>การใช้งานของรถ</w:t>
      </w:r>
      <w:r w:rsidRPr="007633D7">
        <w:rPr>
          <w:rFonts w:ascii="CorpoS" w:hAnsi="CorpoS" w:cstheme="majorBidi" w:hint="cs"/>
          <w:b/>
          <w:bCs/>
          <w:sz w:val="28"/>
          <w:szCs w:val="28"/>
          <w:cs/>
        </w:rPr>
        <w:t>ให้</w:t>
      </w:r>
      <w:r w:rsidR="00D841BD" w:rsidRPr="007633D7">
        <w:rPr>
          <w:rFonts w:ascii="CorpoS" w:hAnsi="CorpoS" w:cstheme="majorBidi"/>
          <w:b/>
          <w:bCs/>
          <w:sz w:val="28"/>
          <w:szCs w:val="28"/>
          <w:cs/>
        </w:rPr>
        <w:t>ท่าน</w:t>
      </w:r>
      <w:r w:rsidR="00F648B6">
        <w:rPr>
          <w:rFonts w:ascii="CorpoS" w:hAnsi="CorpoS" w:cstheme="majorBidi" w:hint="cs"/>
          <w:b/>
          <w:bCs/>
          <w:sz w:val="28"/>
          <w:szCs w:val="28"/>
          <w:cs/>
        </w:rPr>
        <w:t>ในขั้นตอนการ</w:t>
      </w:r>
      <w:r w:rsidRPr="007633D7">
        <w:rPr>
          <w:rFonts w:ascii="CorpoS" w:hAnsi="CorpoS" w:cstheme="majorBidi"/>
          <w:b/>
          <w:bCs/>
          <w:sz w:val="28"/>
          <w:szCs w:val="28"/>
          <w:cs/>
        </w:rPr>
        <w:t>ส่งมอบรถ</w:t>
      </w:r>
    </w:p>
    <w:p w14:paraId="472978C8" w14:textId="77777777" w:rsidR="00F306F9" w:rsidRPr="00F648B6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b/>
          <w:bCs/>
          <w:sz w:val="28"/>
          <w:szCs w:val="28"/>
          <w:u w:val="single"/>
        </w:rPr>
      </w:pPr>
      <w:r w:rsidRPr="00B5065B">
        <w:rPr>
          <w:rFonts w:ascii="CorpoS" w:hAnsi="CorpoS" w:cstheme="majorBidi"/>
        </w:rPr>
        <w:sym w:font="Wingdings" w:char="F0A8"/>
      </w:r>
      <w:r w:rsidRPr="00B5065B">
        <w:rPr>
          <w:rFonts w:ascii="CorpoS" w:hAnsi="CorpoS" w:cstheme="majorBidi"/>
          <w:cs/>
        </w:rPr>
        <w:t xml:space="preserve">  </w:t>
      </w:r>
      <w:r w:rsidRPr="00B5065B">
        <w:rPr>
          <w:rFonts w:ascii="CorpoS" w:hAnsi="CorpoS" w:cstheme="majorBidi"/>
        </w:rPr>
        <w:t>1)</w:t>
      </w:r>
      <w:r w:rsidRPr="00B5065B">
        <w:rPr>
          <w:rFonts w:ascii="CorpoS" w:hAnsi="CorpoS" w:cstheme="majorBidi"/>
          <w:cs/>
        </w:rPr>
        <w:t xml:space="preserve">  </w:t>
      </w:r>
      <w:r w:rsidRPr="00A06B87">
        <w:rPr>
          <w:rFonts w:ascii="CorpoS" w:hAnsi="CorpoS" w:cstheme="majorBidi"/>
          <w:sz w:val="28"/>
          <w:szCs w:val="28"/>
          <w:cs/>
        </w:rPr>
        <w:t xml:space="preserve">พนักงานขาย </w:t>
      </w:r>
      <w:r w:rsidR="00C139DE">
        <w:rPr>
          <w:rFonts w:ascii="CorpoS" w:hAnsi="CorpoS" w:cstheme="majorBidi" w:hint="cs"/>
          <w:sz w:val="28"/>
          <w:szCs w:val="28"/>
          <w:cs/>
        </w:rPr>
        <w:tab/>
      </w:r>
      <w:r w:rsidR="002D2160">
        <w:rPr>
          <w:rFonts w:ascii="CorpoS" w:hAnsi="CorpoS" w:cstheme="majorBidi"/>
          <w:sz w:val="28"/>
          <w:szCs w:val="28"/>
        </w:rPr>
        <w:tab/>
      </w:r>
      <w:r w:rsidR="002D2160">
        <w:rPr>
          <w:rFonts w:ascii="CorpoS" w:hAnsi="CorpoS" w:cstheme="majorBidi"/>
          <w:sz w:val="28"/>
          <w:szCs w:val="28"/>
        </w:rPr>
        <w:tab/>
      </w:r>
      <w:r w:rsidR="002D2160">
        <w:rPr>
          <w:rFonts w:ascii="CorpoS" w:hAnsi="CorpoS" w:cstheme="majorBidi"/>
          <w:sz w:val="28"/>
          <w:szCs w:val="28"/>
        </w:rPr>
        <w:tab/>
      </w:r>
      <w:r w:rsidR="00F648B6">
        <w:rPr>
          <w:rFonts w:ascii="CorpoS" w:hAnsi="CorpoS" w:cstheme="majorBidi" w:hint="cs"/>
          <w:color w:val="FF0000"/>
          <w:sz w:val="28"/>
          <w:szCs w:val="28"/>
          <w:cs/>
        </w:rPr>
        <w:t>ไป</w:t>
      </w:r>
      <w:r w:rsidR="00C139DE" w:rsidRPr="00C139DE">
        <w:rPr>
          <w:rFonts w:ascii="CorpoS" w:hAnsi="CorpoS" w:cstheme="majorBidi" w:hint="cs"/>
          <w:color w:val="FF0000"/>
          <w:sz w:val="28"/>
          <w:szCs w:val="28"/>
          <w:cs/>
        </w:rPr>
        <w:t xml:space="preserve">ข้อ </w:t>
      </w:r>
      <w:r w:rsidR="00FF00F9" w:rsidRPr="00BC3BCD">
        <w:rPr>
          <w:rFonts w:ascii="CorpoS" w:hAnsi="CorpoS" w:cstheme="majorBidi"/>
          <w:color w:val="FF0000"/>
          <w:lang w:val="en-GB"/>
        </w:rPr>
        <w:t>1</w:t>
      </w:r>
      <w:r w:rsidR="00BC3BCD" w:rsidRPr="00BC3BCD">
        <w:rPr>
          <w:rFonts w:ascii="CorpoS" w:hAnsi="CorpoS" w:cstheme="majorBidi"/>
          <w:color w:val="FF0000"/>
        </w:rPr>
        <w:t>0</w:t>
      </w:r>
    </w:p>
    <w:p w14:paraId="1D0B6E9E" w14:textId="77777777" w:rsidR="00F306F9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b/>
          <w:bCs/>
          <w:sz w:val="28"/>
          <w:szCs w:val="28"/>
          <w:u w:val="single"/>
        </w:rPr>
      </w:pPr>
      <w:r w:rsidRPr="00B5065B">
        <w:rPr>
          <w:rFonts w:ascii="CorpoS" w:hAnsi="CorpoS" w:cstheme="majorBidi"/>
        </w:rPr>
        <w:sym w:font="Wingdings" w:char="F0A8"/>
      </w:r>
      <w:r w:rsidRPr="00B5065B">
        <w:rPr>
          <w:rFonts w:ascii="CorpoS" w:hAnsi="CorpoS" w:cstheme="majorBidi"/>
          <w:cs/>
        </w:rPr>
        <w:t xml:space="preserve">  </w:t>
      </w:r>
      <w:r w:rsidRPr="00B5065B">
        <w:rPr>
          <w:rFonts w:ascii="CorpoS" w:hAnsi="CorpoS" w:cstheme="majorBidi"/>
        </w:rPr>
        <w:t>2)</w:t>
      </w:r>
      <w:r w:rsidRPr="00B5065B">
        <w:rPr>
          <w:rFonts w:ascii="CorpoS" w:hAnsi="CorpoS" w:cstheme="majorBidi"/>
          <w:cs/>
        </w:rPr>
        <w:t xml:space="preserve">  </w:t>
      </w:r>
      <w:r w:rsidR="002D2160" w:rsidRPr="002D2160">
        <w:rPr>
          <w:rFonts w:ascii="CorpoS" w:hAnsi="CorpoS" w:cstheme="majorBidi" w:hint="cs"/>
          <w:sz w:val="28"/>
          <w:szCs w:val="28"/>
          <w:cs/>
        </w:rPr>
        <w:t xml:space="preserve">ผู้เชี่ยวชาญด้านผลิตภัณฑ์ </w:t>
      </w:r>
      <w:r w:rsidR="002D2160">
        <w:rPr>
          <w:rFonts w:ascii="CorpoS" w:hAnsi="CorpoS" w:cstheme="majorBidi"/>
        </w:rPr>
        <w:t>(</w:t>
      </w:r>
      <w:r w:rsidR="00C139DE">
        <w:rPr>
          <w:rFonts w:ascii="CorpoS" w:hAnsi="CorpoS" w:cstheme="majorBidi"/>
        </w:rPr>
        <w:t>Product Expert</w:t>
      </w:r>
      <w:r w:rsidR="002D2160">
        <w:rPr>
          <w:rFonts w:ascii="CorpoS" w:hAnsi="CorpoS" w:cstheme="majorBidi"/>
        </w:rPr>
        <w:t>)</w:t>
      </w:r>
      <w:r w:rsidR="00C139DE">
        <w:rPr>
          <w:rFonts w:ascii="CorpoS" w:hAnsi="CorpoS" w:cstheme="majorBidi" w:hint="cs"/>
          <w:cs/>
        </w:rPr>
        <w:tab/>
      </w:r>
      <w:r w:rsidR="00F648B6">
        <w:rPr>
          <w:rFonts w:ascii="CorpoS" w:hAnsi="CorpoS" w:cstheme="majorBidi" w:hint="cs"/>
          <w:color w:val="FF0000"/>
          <w:sz w:val="28"/>
          <w:szCs w:val="28"/>
          <w:cs/>
        </w:rPr>
        <w:t>ไป</w:t>
      </w:r>
      <w:r w:rsidR="00C139DE" w:rsidRPr="00C139DE">
        <w:rPr>
          <w:rFonts w:ascii="CorpoS" w:hAnsi="CorpoS" w:cstheme="majorBidi" w:hint="cs"/>
          <w:color w:val="FF0000"/>
          <w:sz w:val="28"/>
          <w:szCs w:val="28"/>
          <w:cs/>
        </w:rPr>
        <w:t xml:space="preserve">ข้อ </w:t>
      </w:r>
      <w:r w:rsidR="00FF00F9" w:rsidRPr="00BC3BCD">
        <w:rPr>
          <w:rFonts w:ascii="CorpoS" w:hAnsi="CorpoS" w:cstheme="majorBidi"/>
          <w:color w:val="FF0000"/>
          <w:lang w:val="en-GB"/>
        </w:rPr>
        <w:t>1</w:t>
      </w:r>
      <w:r w:rsidR="00BC3BCD" w:rsidRPr="00BC3BCD">
        <w:rPr>
          <w:rFonts w:ascii="CorpoS" w:hAnsi="CorpoS" w:cstheme="majorBidi"/>
          <w:color w:val="FF0000"/>
          <w:lang w:val="en-GB"/>
        </w:rPr>
        <w:t>0</w:t>
      </w:r>
    </w:p>
    <w:p w14:paraId="5A9F74B2" w14:textId="77777777" w:rsidR="00F306F9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b/>
          <w:bCs/>
          <w:sz w:val="28"/>
          <w:szCs w:val="28"/>
          <w:u w:val="single"/>
        </w:rPr>
      </w:pPr>
      <w:r w:rsidRPr="00B5065B">
        <w:rPr>
          <w:rFonts w:ascii="CorpoS" w:hAnsi="CorpoS" w:cstheme="majorBidi"/>
        </w:rPr>
        <w:sym w:font="Wingdings" w:char="F0A8"/>
      </w:r>
      <w:r w:rsidRPr="00B5065B">
        <w:rPr>
          <w:rFonts w:ascii="CorpoS" w:hAnsi="CorpoS" w:cstheme="majorBidi"/>
          <w:cs/>
        </w:rPr>
        <w:t xml:space="preserve">  </w:t>
      </w:r>
      <w:r w:rsidRPr="00B5065B">
        <w:rPr>
          <w:rFonts w:ascii="CorpoS" w:hAnsi="CorpoS" w:cstheme="majorBidi"/>
        </w:rPr>
        <w:t>3)</w:t>
      </w:r>
      <w:r w:rsidRPr="00A06B87">
        <w:rPr>
          <w:rFonts w:ascii="CorpoS" w:hAnsi="CorpoS" w:cstheme="majorBidi"/>
          <w:sz w:val="28"/>
          <w:szCs w:val="28"/>
          <w:cs/>
        </w:rPr>
        <w:t xml:space="preserve">  ไม่มีใครอธิบาย </w:t>
      </w:r>
      <w:r w:rsidR="00C139DE">
        <w:rPr>
          <w:rFonts w:ascii="CorpoS" w:hAnsi="CorpoS" w:cstheme="majorBidi" w:hint="cs"/>
          <w:sz w:val="28"/>
          <w:szCs w:val="28"/>
          <w:cs/>
        </w:rPr>
        <w:tab/>
      </w:r>
      <w:r w:rsidR="002D2160">
        <w:rPr>
          <w:rFonts w:ascii="CorpoS" w:hAnsi="CorpoS" w:cstheme="majorBidi"/>
          <w:sz w:val="28"/>
          <w:szCs w:val="28"/>
        </w:rPr>
        <w:tab/>
      </w:r>
      <w:r w:rsidR="002D2160">
        <w:rPr>
          <w:rFonts w:ascii="CorpoS" w:hAnsi="CorpoS" w:cstheme="majorBidi"/>
          <w:sz w:val="28"/>
          <w:szCs w:val="28"/>
        </w:rPr>
        <w:tab/>
      </w:r>
      <w:r w:rsidR="002D2160">
        <w:rPr>
          <w:rFonts w:ascii="CorpoS" w:hAnsi="CorpoS" w:cstheme="majorBidi"/>
          <w:sz w:val="28"/>
          <w:szCs w:val="28"/>
        </w:rPr>
        <w:tab/>
      </w:r>
      <w:r w:rsidR="00F648B6">
        <w:rPr>
          <w:rFonts w:ascii="CorpoS" w:hAnsi="CorpoS" w:cstheme="majorBidi" w:hint="cs"/>
          <w:color w:val="FF0000"/>
          <w:sz w:val="28"/>
          <w:szCs w:val="28"/>
          <w:cs/>
        </w:rPr>
        <w:t>ไป</w:t>
      </w:r>
      <w:r w:rsidR="00C139DE" w:rsidRPr="00C139DE">
        <w:rPr>
          <w:rFonts w:ascii="CorpoS" w:hAnsi="CorpoS" w:cstheme="majorBidi" w:hint="cs"/>
          <w:color w:val="FF0000"/>
          <w:sz w:val="28"/>
          <w:szCs w:val="28"/>
          <w:cs/>
        </w:rPr>
        <w:t xml:space="preserve">ข้อ </w:t>
      </w:r>
      <w:r w:rsidR="00FF00F9" w:rsidRPr="00BC3BCD">
        <w:rPr>
          <w:rFonts w:ascii="CorpoS" w:hAnsi="CorpoS" w:cstheme="majorBidi"/>
          <w:color w:val="FF0000"/>
          <w:lang w:val="en-GB"/>
        </w:rPr>
        <w:t>1</w:t>
      </w:r>
      <w:r w:rsidR="00BC3BCD" w:rsidRPr="00BC3BCD">
        <w:rPr>
          <w:rFonts w:ascii="CorpoS" w:hAnsi="CorpoS" w:cstheme="majorBidi"/>
          <w:color w:val="FF0000"/>
          <w:lang w:val="en-GB"/>
        </w:rPr>
        <w:t>1</w:t>
      </w:r>
    </w:p>
    <w:p w14:paraId="324CAD94" w14:textId="77777777" w:rsidR="00F306F9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sz w:val="28"/>
          <w:szCs w:val="28"/>
        </w:rPr>
      </w:pPr>
      <w:r w:rsidRPr="00B5065B">
        <w:rPr>
          <w:rFonts w:ascii="CorpoS" w:hAnsi="CorpoS" w:cstheme="majorBidi"/>
        </w:rPr>
        <w:sym w:font="Wingdings" w:char="F0A8"/>
      </w:r>
      <w:r w:rsidRPr="00B5065B">
        <w:rPr>
          <w:rFonts w:ascii="CorpoS" w:hAnsi="CorpoS" w:cstheme="majorBidi"/>
          <w:cs/>
        </w:rPr>
        <w:t xml:space="preserve">  </w:t>
      </w:r>
      <w:r w:rsidRPr="00B5065B">
        <w:rPr>
          <w:rFonts w:ascii="CorpoS" w:hAnsi="CorpoS" w:cstheme="majorBidi"/>
        </w:rPr>
        <w:t xml:space="preserve">9) </w:t>
      </w:r>
      <w:r w:rsidRPr="00B5065B">
        <w:rPr>
          <w:rFonts w:ascii="CorpoS" w:hAnsi="CorpoS" w:cstheme="majorBidi"/>
          <w:cs/>
        </w:rPr>
        <w:t xml:space="preserve"> </w:t>
      </w:r>
      <w:r w:rsidR="00C4388F">
        <w:rPr>
          <w:rFonts w:ascii="CorpoS" w:hAnsi="CorpoS" w:cstheme="majorBidi"/>
          <w:sz w:val="28"/>
          <w:szCs w:val="28"/>
          <w:cs/>
        </w:rPr>
        <w:t>จำไม่ได้</w:t>
      </w:r>
      <w:r w:rsidR="00C4388F">
        <w:rPr>
          <w:rFonts w:ascii="CorpoS" w:hAnsi="CorpoS" w:cstheme="majorBidi"/>
          <w:sz w:val="28"/>
          <w:szCs w:val="28"/>
        </w:rPr>
        <w:tab/>
      </w:r>
      <w:r w:rsidR="00C139DE">
        <w:rPr>
          <w:rFonts w:ascii="CorpoS" w:hAnsi="CorpoS" w:cstheme="majorBidi" w:hint="cs"/>
          <w:sz w:val="28"/>
          <w:szCs w:val="28"/>
          <w:cs/>
        </w:rPr>
        <w:tab/>
      </w:r>
      <w:r w:rsidR="002D2160">
        <w:rPr>
          <w:rFonts w:ascii="CorpoS" w:hAnsi="CorpoS" w:cstheme="majorBidi"/>
          <w:sz w:val="28"/>
          <w:szCs w:val="28"/>
        </w:rPr>
        <w:tab/>
      </w:r>
      <w:r w:rsidR="002D2160">
        <w:rPr>
          <w:rFonts w:ascii="CorpoS" w:hAnsi="CorpoS" w:cstheme="majorBidi"/>
          <w:sz w:val="28"/>
          <w:szCs w:val="28"/>
        </w:rPr>
        <w:tab/>
      </w:r>
      <w:r w:rsidR="002D2160">
        <w:rPr>
          <w:rFonts w:ascii="CorpoS" w:hAnsi="CorpoS" w:cstheme="majorBidi"/>
          <w:sz w:val="28"/>
          <w:szCs w:val="28"/>
        </w:rPr>
        <w:tab/>
      </w:r>
      <w:r w:rsidR="00F648B6">
        <w:rPr>
          <w:rFonts w:ascii="CorpoS" w:hAnsi="CorpoS" w:cstheme="majorBidi" w:hint="cs"/>
          <w:color w:val="FF0000"/>
          <w:sz w:val="28"/>
          <w:szCs w:val="28"/>
          <w:cs/>
        </w:rPr>
        <w:t>ไป</w:t>
      </w:r>
      <w:r w:rsidR="00C139DE" w:rsidRPr="00C139DE">
        <w:rPr>
          <w:rFonts w:ascii="CorpoS" w:hAnsi="CorpoS" w:cstheme="majorBidi" w:hint="cs"/>
          <w:color w:val="FF0000"/>
          <w:sz w:val="28"/>
          <w:szCs w:val="28"/>
          <w:cs/>
        </w:rPr>
        <w:t xml:space="preserve">ข้อ </w:t>
      </w:r>
      <w:r w:rsidR="00FF00F9" w:rsidRPr="00BC3BCD">
        <w:rPr>
          <w:rFonts w:ascii="CorpoS" w:hAnsi="CorpoS" w:cstheme="majorBidi"/>
          <w:color w:val="FF0000"/>
          <w:lang w:val="en-GB"/>
        </w:rPr>
        <w:t>1</w:t>
      </w:r>
      <w:r w:rsidR="00BC3BCD" w:rsidRPr="00BC3BCD">
        <w:rPr>
          <w:rFonts w:ascii="CorpoS" w:hAnsi="CorpoS" w:cstheme="majorBidi"/>
          <w:color w:val="FF0000"/>
          <w:lang w:val="en-GB"/>
        </w:rPr>
        <w:t>1</w:t>
      </w:r>
    </w:p>
    <w:p w14:paraId="42ABC33C" w14:textId="77777777" w:rsidR="00BF527E" w:rsidRPr="00F04372" w:rsidRDefault="00BF527E" w:rsidP="008F5DBA">
      <w:pPr>
        <w:pBdr>
          <w:bottom w:val="single" w:sz="12" w:space="1" w:color="auto"/>
        </w:pBdr>
        <w:rPr>
          <w:rFonts w:ascii="CorpoS" w:hAnsi="CorpoS" w:cstheme="majorBidi"/>
        </w:rPr>
      </w:pPr>
    </w:p>
    <w:p w14:paraId="526D9EAD" w14:textId="77777777" w:rsidR="00F306F9" w:rsidRPr="007633D7" w:rsidRDefault="00F306F9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b/>
          <w:bCs/>
          <w:sz w:val="28"/>
          <w:szCs w:val="28"/>
        </w:rPr>
      </w:pPr>
      <w:r w:rsidRPr="007633D7">
        <w:rPr>
          <w:rFonts w:ascii="CorpoS" w:hAnsi="CorpoS" w:cstheme="majorBidi"/>
          <w:b/>
          <w:bCs/>
          <w:color w:val="000000" w:themeColor="text1"/>
          <w:sz w:val="28"/>
          <w:szCs w:val="28"/>
          <w:cs/>
        </w:rPr>
        <w:t>ท่าน</w:t>
      </w:r>
      <w:r w:rsidR="00F648B6">
        <w:rPr>
          <w:rFonts w:ascii="CorpoS" w:hAnsi="CorpoS" w:cstheme="majorBidi" w:hint="cs"/>
          <w:b/>
          <w:bCs/>
          <w:color w:val="000000" w:themeColor="text1"/>
          <w:sz w:val="28"/>
          <w:szCs w:val="28"/>
          <w:cs/>
        </w:rPr>
        <w:t>ได้รับ</w:t>
      </w:r>
      <w:r w:rsidR="008A689A" w:rsidRPr="007633D7">
        <w:rPr>
          <w:rFonts w:ascii="CorpoS" w:hAnsi="CorpoS" w:cstheme="majorBidi" w:hint="cs"/>
          <w:b/>
          <w:bCs/>
          <w:color w:val="000000" w:themeColor="text1"/>
          <w:sz w:val="28"/>
          <w:szCs w:val="28"/>
          <w:cs/>
        </w:rPr>
        <w:t>ข้อมูล</w:t>
      </w:r>
      <w:r w:rsidRPr="007633D7">
        <w:rPr>
          <w:rFonts w:ascii="CorpoS" w:hAnsi="CorpoS" w:cstheme="majorBidi"/>
          <w:b/>
          <w:bCs/>
          <w:color w:val="000000" w:themeColor="text1"/>
          <w:sz w:val="28"/>
          <w:szCs w:val="28"/>
          <w:cs/>
        </w:rPr>
        <w:t>เกี่ยวกับอุปกรณ์และการใช้งานอย่างเพียงพอ</w:t>
      </w:r>
    </w:p>
    <w:p w14:paraId="526D306F" w14:textId="77777777" w:rsidR="00F306F9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sz w:val="28"/>
          <w:szCs w:val="28"/>
        </w:rPr>
      </w:pPr>
      <w:r w:rsidRPr="00B5065B">
        <w:rPr>
          <w:rFonts w:ascii="CorpoS" w:hAnsi="CorpoS" w:cstheme="majorBidi"/>
        </w:rPr>
        <w:sym w:font="Wingdings" w:char="F0A8"/>
      </w:r>
      <w:r w:rsidRPr="00B5065B">
        <w:rPr>
          <w:rFonts w:ascii="CorpoS" w:hAnsi="CorpoS" w:cstheme="majorBidi"/>
        </w:rPr>
        <w:t xml:space="preserve">  5)</w:t>
      </w:r>
      <w:r w:rsidRPr="00A06B87">
        <w:rPr>
          <w:rFonts w:ascii="CorpoS" w:hAnsi="CorpoS" w:cstheme="majorBidi"/>
          <w:sz w:val="28"/>
          <w:szCs w:val="28"/>
          <w:cs/>
        </w:rPr>
        <w:t xml:space="preserve"> เห็นด้วยอย่างยิ่ง   </w:t>
      </w:r>
      <w:r w:rsidRPr="00B5065B">
        <w:rPr>
          <w:rFonts w:ascii="CorpoS" w:hAnsi="CorpoS" w:cstheme="majorBidi"/>
        </w:rPr>
        <w:sym w:font="Wingdings" w:char="F0A8"/>
      </w:r>
      <w:r w:rsidRPr="00B5065B">
        <w:rPr>
          <w:rFonts w:ascii="CorpoS" w:hAnsi="CorpoS" w:cstheme="majorBidi"/>
          <w:cs/>
        </w:rPr>
        <w:t xml:space="preserve"> </w:t>
      </w:r>
      <w:r w:rsidRPr="00B5065B">
        <w:rPr>
          <w:rFonts w:ascii="CorpoS" w:hAnsi="CorpoS" w:cstheme="majorBidi"/>
        </w:rPr>
        <w:t>4)</w:t>
      </w:r>
      <w:r w:rsidRPr="00B5065B">
        <w:rPr>
          <w:rFonts w:ascii="CorpoS" w:hAnsi="CorpoS" w:cstheme="majorBidi"/>
          <w:cs/>
        </w:rPr>
        <w:t xml:space="preserve"> </w:t>
      </w:r>
      <w:r w:rsidRPr="00A06B87">
        <w:rPr>
          <w:rFonts w:ascii="CorpoS" w:hAnsi="CorpoS" w:cstheme="majorBidi"/>
          <w:sz w:val="28"/>
          <w:szCs w:val="28"/>
          <w:cs/>
        </w:rPr>
        <w:t xml:space="preserve">เห็นด้วย   </w:t>
      </w:r>
      <w:r w:rsidRPr="00B5065B">
        <w:rPr>
          <w:rFonts w:ascii="CorpoS" w:hAnsi="CorpoS" w:cstheme="majorBidi"/>
        </w:rPr>
        <w:sym w:font="Wingdings" w:char="F0A8"/>
      </w:r>
      <w:r w:rsidRPr="00B5065B">
        <w:rPr>
          <w:rFonts w:ascii="CorpoS" w:hAnsi="CorpoS" w:cstheme="majorBidi"/>
          <w:cs/>
        </w:rPr>
        <w:t xml:space="preserve">  </w:t>
      </w:r>
      <w:r w:rsidRPr="00B5065B">
        <w:rPr>
          <w:rFonts w:ascii="CorpoS" w:hAnsi="CorpoS" w:cstheme="majorBidi"/>
        </w:rPr>
        <w:t>3)</w:t>
      </w:r>
      <w:r w:rsidRPr="00B5065B">
        <w:rPr>
          <w:rFonts w:ascii="CorpoS" w:hAnsi="CorpoS" w:cstheme="majorBidi"/>
          <w:cs/>
        </w:rPr>
        <w:t xml:space="preserve"> </w:t>
      </w:r>
      <w:r w:rsidRPr="00A06B87">
        <w:rPr>
          <w:rFonts w:ascii="CorpoS" w:hAnsi="CorpoS" w:cstheme="majorBidi"/>
          <w:sz w:val="28"/>
          <w:szCs w:val="28"/>
          <w:cs/>
        </w:rPr>
        <w:t xml:space="preserve">อาจจะ   </w:t>
      </w:r>
      <w:r w:rsidRPr="00B5065B">
        <w:rPr>
          <w:rFonts w:ascii="CorpoS" w:hAnsi="CorpoS" w:cstheme="majorBidi"/>
        </w:rPr>
        <w:sym w:font="Wingdings" w:char="F0A8"/>
      </w:r>
      <w:r w:rsidRPr="00B5065B">
        <w:rPr>
          <w:rFonts w:ascii="CorpoS" w:hAnsi="CorpoS" w:cstheme="majorBidi"/>
          <w:cs/>
        </w:rPr>
        <w:t xml:space="preserve"> </w:t>
      </w:r>
      <w:r w:rsidRPr="00B5065B">
        <w:rPr>
          <w:rFonts w:ascii="CorpoS" w:hAnsi="CorpoS" w:cstheme="majorBidi"/>
        </w:rPr>
        <w:t>2)</w:t>
      </w:r>
      <w:r w:rsidRPr="00B5065B">
        <w:rPr>
          <w:rFonts w:ascii="CorpoS" w:hAnsi="CorpoS" w:cstheme="majorBidi"/>
          <w:cs/>
        </w:rPr>
        <w:t xml:space="preserve"> </w:t>
      </w:r>
      <w:r w:rsidRPr="00A06B87">
        <w:rPr>
          <w:rFonts w:ascii="CorpoS" w:hAnsi="CorpoS" w:cstheme="majorBidi"/>
          <w:sz w:val="28"/>
          <w:szCs w:val="28"/>
          <w:cs/>
        </w:rPr>
        <w:t xml:space="preserve">ไม่เห็นด้วย   </w:t>
      </w:r>
      <w:r w:rsidRPr="00B5065B">
        <w:rPr>
          <w:rFonts w:ascii="CorpoS" w:hAnsi="CorpoS" w:cstheme="majorBidi"/>
        </w:rPr>
        <w:sym w:font="Wingdings" w:char="F0A8"/>
      </w:r>
      <w:r w:rsidRPr="00B5065B">
        <w:rPr>
          <w:rFonts w:ascii="CorpoS" w:hAnsi="CorpoS" w:cstheme="majorBidi"/>
          <w:cs/>
        </w:rPr>
        <w:t xml:space="preserve"> </w:t>
      </w:r>
      <w:r w:rsidRPr="00B5065B">
        <w:rPr>
          <w:rFonts w:ascii="CorpoS" w:hAnsi="CorpoS" w:cstheme="majorBidi"/>
        </w:rPr>
        <w:t>1)</w:t>
      </w:r>
      <w:r w:rsidRPr="00B5065B">
        <w:rPr>
          <w:rFonts w:ascii="CorpoS" w:hAnsi="CorpoS" w:cstheme="majorBidi"/>
          <w:cs/>
        </w:rPr>
        <w:t xml:space="preserve"> </w:t>
      </w:r>
      <w:r w:rsidRPr="00A06B87">
        <w:rPr>
          <w:rFonts w:ascii="CorpoS" w:hAnsi="CorpoS" w:cstheme="majorBidi"/>
          <w:sz w:val="28"/>
          <w:szCs w:val="28"/>
          <w:cs/>
        </w:rPr>
        <w:t>ไม่เห็นด้วยอย่างยิ่ง</w:t>
      </w:r>
      <w:r w:rsidR="00403F66">
        <w:rPr>
          <w:rFonts w:ascii="CorpoS" w:hAnsi="CorpoS" w:cstheme="majorBidi"/>
          <w:sz w:val="28"/>
          <w:szCs w:val="28"/>
        </w:rPr>
        <w:t xml:space="preserve">  </w:t>
      </w:r>
    </w:p>
    <w:p w14:paraId="41E7E725" w14:textId="77777777" w:rsidR="0040764C" w:rsidRPr="00C139DE" w:rsidRDefault="0040764C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</w:rPr>
      </w:pP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 xml:space="preserve">ถ้าตอบ 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2, 1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  <w:lang w:val="en-GB"/>
        </w:rPr>
        <w:t>กรุณา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>ระบุเหตุผล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________________________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6F0CC7">
        <w:rPr>
          <w:rFonts w:ascii="CorpoS" w:hAnsi="CorpoS" w:cstheme="majorBidi"/>
          <w:color w:val="FF0000"/>
          <w:sz w:val="28"/>
          <w:szCs w:val="28"/>
          <w:cs/>
          <w:lang w:val="en-GB"/>
        </w:rPr>
        <w:t>มิฉะนั้นจะผ่านไปข้อต่อไปไม่ได้</w:t>
      </w:r>
    </w:p>
    <w:p w14:paraId="789B4197" w14:textId="77777777" w:rsidR="00F306F9" w:rsidRPr="00F04372" w:rsidRDefault="00F306F9" w:rsidP="008F5DBA">
      <w:pPr>
        <w:pBdr>
          <w:bottom w:val="single" w:sz="12" w:space="1" w:color="auto"/>
        </w:pBdr>
        <w:rPr>
          <w:rFonts w:ascii="CorpoS" w:hAnsi="CorpoS" w:cstheme="majorBidi"/>
        </w:rPr>
      </w:pPr>
    </w:p>
    <w:p w14:paraId="7730452C" w14:textId="77777777" w:rsidR="00F306F9" w:rsidRPr="007633D7" w:rsidRDefault="008A689A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b/>
          <w:bCs/>
          <w:sz w:val="28"/>
          <w:szCs w:val="28"/>
        </w:rPr>
      </w:pPr>
      <w:r w:rsidRPr="007633D7">
        <w:rPr>
          <w:rFonts w:ascii="CorpoS" w:hAnsi="CorpoS" w:cstheme="majorBidi"/>
          <w:b/>
          <w:bCs/>
          <w:sz w:val="28"/>
          <w:szCs w:val="28"/>
          <w:cs/>
        </w:rPr>
        <w:t>ท่านพึงพอใจต่อสภาพรถในวันส่งมอบ</w:t>
      </w:r>
      <w:r w:rsidR="00F306F9" w:rsidRPr="007633D7">
        <w:rPr>
          <w:rFonts w:ascii="CorpoS" w:hAnsi="CorpoS" w:cstheme="majorBidi"/>
          <w:b/>
          <w:bCs/>
          <w:sz w:val="28"/>
          <w:szCs w:val="28"/>
          <w:cs/>
        </w:rPr>
        <w:t xml:space="preserve"> </w:t>
      </w:r>
      <w:r w:rsidR="00F306F9" w:rsidRPr="00F648B6">
        <w:rPr>
          <w:rFonts w:ascii="CorpoS" w:hAnsi="CorpoS" w:cstheme="majorBidi"/>
          <w:b/>
          <w:bCs/>
          <w:sz w:val="22"/>
          <w:szCs w:val="22"/>
        </w:rPr>
        <w:t>(</w:t>
      </w:r>
      <w:r w:rsidR="00F306F9" w:rsidRPr="007633D7">
        <w:rPr>
          <w:rFonts w:ascii="CorpoS" w:hAnsi="CorpoS" w:cstheme="majorBidi"/>
          <w:b/>
          <w:bCs/>
          <w:sz w:val="28"/>
          <w:szCs w:val="28"/>
          <w:cs/>
        </w:rPr>
        <w:t>เช่น ความสะอาด อุปกรณ์ครบตามที่แจ้ง</w:t>
      </w:r>
      <w:r w:rsidR="00721BC6" w:rsidRPr="00F648B6">
        <w:rPr>
          <w:rFonts w:ascii="CorpoS" w:hAnsi="CorpoS" w:cstheme="majorBidi"/>
          <w:b/>
          <w:bCs/>
          <w:sz w:val="20"/>
          <w:szCs w:val="24"/>
        </w:rPr>
        <w:t>)</w:t>
      </w:r>
      <w:r w:rsidR="00C139DE" w:rsidRPr="007633D7">
        <w:rPr>
          <w:rFonts w:ascii="CorpoS" w:hAnsi="CorpoS" w:cstheme="majorBidi"/>
          <w:b/>
          <w:bCs/>
        </w:rPr>
        <w:tab/>
      </w:r>
    </w:p>
    <w:p w14:paraId="11DAAAFD" w14:textId="77777777" w:rsidR="00F306F9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000000" w:themeColor="text1"/>
          <w:sz w:val="28"/>
          <w:szCs w:val="28"/>
        </w:rPr>
      </w:pPr>
      <w:r w:rsidRPr="00B5065B">
        <w:rPr>
          <w:rFonts w:ascii="CorpoS" w:hAnsi="CorpoS" w:cstheme="majorBidi"/>
          <w:color w:val="000000" w:themeColor="text1"/>
        </w:rPr>
        <w:sym w:font="Wingdings" w:char="F0A8"/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B5065B">
        <w:rPr>
          <w:rFonts w:ascii="CorpoS" w:hAnsi="CorpoS" w:cstheme="majorBidi"/>
          <w:color w:val="000000" w:themeColor="text1"/>
        </w:rPr>
        <w:t>5)</w:t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พอใจมาก   </w:t>
      </w:r>
      <w:r>
        <w:rPr>
          <w:rFonts w:ascii="CorpoS" w:hAnsi="CorpoS" w:cstheme="majorBidi"/>
          <w:color w:val="000000" w:themeColor="text1"/>
          <w:sz w:val="28"/>
          <w:szCs w:val="28"/>
        </w:rPr>
        <w:t xml:space="preserve">        </w:t>
      </w:r>
      <w:r w:rsidRPr="00B5065B">
        <w:rPr>
          <w:rFonts w:ascii="CorpoS" w:hAnsi="CorpoS" w:cstheme="majorBidi"/>
          <w:color w:val="000000" w:themeColor="text1"/>
        </w:rPr>
        <w:sym w:font="Wingdings" w:char="F0A8"/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B5065B">
        <w:rPr>
          <w:rFonts w:ascii="CorpoS" w:hAnsi="CorpoS" w:cstheme="majorBidi"/>
          <w:color w:val="000000" w:themeColor="text1"/>
        </w:rPr>
        <w:t>4)</w:t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   </w:t>
      </w:r>
      <w:r>
        <w:rPr>
          <w:rFonts w:ascii="CorpoS" w:hAnsi="CorpoS" w:cstheme="majorBidi"/>
          <w:color w:val="000000" w:themeColor="text1"/>
          <w:sz w:val="28"/>
          <w:szCs w:val="28"/>
        </w:rPr>
        <w:t xml:space="preserve">   </w:t>
      </w:r>
      <w:r w:rsidRPr="00B5065B">
        <w:rPr>
          <w:rFonts w:ascii="CorpoS" w:hAnsi="CorpoS" w:cstheme="majorBidi"/>
          <w:color w:val="000000" w:themeColor="text1"/>
        </w:rPr>
        <w:sym w:font="Wingdings" w:char="F0A8"/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B5065B">
        <w:rPr>
          <w:rFonts w:ascii="CorpoS" w:hAnsi="CorpoS" w:cstheme="majorBidi"/>
          <w:color w:val="000000" w:themeColor="text1"/>
        </w:rPr>
        <w:t>3)</w:t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พอใช้   </w:t>
      </w:r>
      <w:r>
        <w:rPr>
          <w:rFonts w:ascii="CorpoS" w:hAnsi="CorpoS" w:cstheme="majorBidi"/>
          <w:color w:val="000000" w:themeColor="text1"/>
          <w:sz w:val="28"/>
          <w:szCs w:val="28"/>
        </w:rPr>
        <w:t xml:space="preserve"> </w:t>
      </w:r>
      <w:r w:rsidRPr="00B5065B">
        <w:rPr>
          <w:rFonts w:ascii="CorpoS" w:hAnsi="CorpoS" w:cstheme="majorBidi"/>
          <w:color w:val="000000" w:themeColor="text1"/>
        </w:rPr>
        <w:sym w:font="Wingdings" w:char="F0A8"/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B5065B">
        <w:rPr>
          <w:rFonts w:ascii="CorpoS" w:hAnsi="CorpoS" w:cstheme="majorBidi"/>
          <w:color w:val="000000" w:themeColor="text1"/>
        </w:rPr>
        <w:t>2)</w:t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ไม่พอใจ   </w:t>
      </w:r>
      <w:r>
        <w:rPr>
          <w:rFonts w:ascii="CorpoS" w:hAnsi="CorpoS" w:cstheme="majorBidi"/>
          <w:color w:val="000000" w:themeColor="text1"/>
          <w:sz w:val="28"/>
          <w:szCs w:val="28"/>
        </w:rPr>
        <w:t xml:space="preserve">  </w:t>
      </w:r>
      <w:r w:rsidRPr="00B5065B">
        <w:rPr>
          <w:rFonts w:ascii="CorpoS" w:hAnsi="CorpoS" w:cstheme="majorBidi"/>
          <w:color w:val="000000" w:themeColor="text1"/>
        </w:rPr>
        <w:sym w:font="Wingdings" w:char="F0A8"/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B5065B">
        <w:rPr>
          <w:rFonts w:ascii="CorpoS" w:hAnsi="CorpoS" w:cstheme="majorBidi"/>
          <w:color w:val="000000" w:themeColor="text1"/>
        </w:rPr>
        <w:t>1)</w:t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>
        <w:rPr>
          <w:rFonts w:ascii="CorpoS" w:hAnsi="CorpoS" w:cstheme="majorBidi"/>
          <w:color w:val="000000" w:themeColor="text1"/>
          <w:sz w:val="28"/>
          <w:szCs w:val="28"/>
          <w:cs/>
        </w:rPr>
        <w:t>ไม่พอใจอย่างยิ่</w:t>
      </w:r>
      <w:r>
        <w:rPr>
          <w:rFonts w:ascii="CorpoS" w:hAnsi="CorpoS" w:cstheme="majorBidi" w:hint="cs"/>
          <w:color w:val="000000" w:themeColor="text1"/>
          <w:sz w:val="28"/>
          <w:szCs w:val="28"/>
          <w:cs/>
        </w:rPr>
        <w:t>ง</w:t>
      </w:r>
      <w:r w:rsidR="00EA71A4">
        <w:rPr>
          <w:rFonts w:ascii="CorpoS" w:hAnsi="CorpoS" w:cstheme="majorBidi"/>
          <w:color w:val="000000" w:themeColor="text1"/>
          <w:sz w:val="28"/>
          <w:szCs w:val="28"/>
        </w:rPr>
        <w:t xml:space="preserve">  </w:t>
      </w:r>
    </w:p>
    <w:p w14:paraId="0CDE6515" w14:textId="77777777" w:rsidR="0040764C" w:rsidRPr="00C139DE" w:rsidRDefault="0040764C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</w:rPr>
      </w:pP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 xml:space="preserve">ถ้าตอบ 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2, 1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  <w:lang w:val="en-GB"/>
        </w:rPr>
        <w:t>กรุณา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>ระบุเหตุผล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________________________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6F0CC7">
        <w:rPr>
          <w:rFonts w:ascii="CorpoS" w:hAnsi="CorpoS" w:cstheme="majorBidi"/>
          <w:color w:val="FF0000"/>
          <w:sz w:val="28"/>
          <w:szCs w:val="28"/>
          <w:cs/>
          <w:lang w:val="en-GB"/>
        </w:rPr>
        <w:t>มิฉะนั้นจะผ่านไปข้อต่อไปไม่ได้</w:t>
      </w:r>
    </w:p>
    <w:p w14:paraId="4AD8A0CF" w14:textId="77777777" w:rsidR="00F306F9" w:rsidRPr="00F04372" w:rsidRDefault="00F306F9" w:rsidP="008F5DBA">
      <w:pPr>
        <w:pBdr>
          <w:bottom w:val="single" w:sz="12" w:space="1" w:color="auto"/>
        </w:pBdr>
        <w:rPr>
          <w:rFonts w:ascii="CorpoS" w:hAnsi="CorpoS" w:cstheme="majorBidi"/>
          <w:color w:val="000000" w:themeColor="text1"/>
        </w:rPr>
      </w:pPr>
    </w:p>
    <w:p w14:paraId="739DF84B" w14:textId="77777777" w:rsidR="00F306F9" w:rsidRPr="007633D7" w:rsidRDefault="00F648B6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b/>
          <w:bCs/>
          <w:color w:val="000000" w:themeColor="text1"/>
          <w:sz w:val="28"/>
          <w:szCs w:val="28"/>
        </w:rPr>
      </w:pPr>
      <w:r>
        <w:rPr>
          <w:rFonts w:ascii="CorpoS" w:hAnsi="CorpoS" w:cstheme="majorBidi"/>
          <w:b/>
          <w:bCs/>
          <w:color w:val="000000" w:themeColor="text1"/>
          <w:sz w:val="28"/>
          <w:szCs w:val="28"/>
          <w:cs/>
        </w:rPr>
        <w:t>ท่านได้</w:t>
      </w:r>
      <w:r>
        <w:rPr>
          <w:rFonts w:ascii="CorpoS" w:hAnsi="CorpoS" w:cstheme="majorBidi" w:hint="cs"/>
          <w:b/>
          <w:bCs/>
          <w:color w:val="000000" w:themeColor="text1"/>
          <w:sz w:val="28"/>
          <w:szCs w:val="28"/>
          <w:cs/>
          <w:lang w:val="en-US"/>
        </w:rPr>
        <w:t>รับรถ</w:t>
      </w:r>
      <w:r w:rsidR="00F306F9" w:rsidRPr="007633D7">
        <w:rPr>
          <w:rFonts w:ascii="CorpoS" w:hAnsi="CorpoS" w:cstheme="majorBidi"/>
          <w:b/>
          <w:bCs/>
          <w:color w:val="000000" w:themeColor="text1"/>
          <w:sz w:val="28"/>
          <w:szCs w:val="28"/>
          <w:u w:val="single"/>
          <w:cs/>
        </w:rPr>
        <w:t>ตรง</w:t>
      </w:r>
      <w:r w:rsidR="00F306F9" w:rsidRPr="007633D7">
        <w:rPr>
          <w:rFonts w:ascii="CorpoS" w:hAnsi="CorpoS" w:cstheme="majorBidi"/>
          <w:b/>
          <w:bCs/>
          <w:color w:val="000000" w:themeColor="text1"/>
          <w:sz w:val="28"/>
          <w:szCs w:val="28"/>
          <w:cs/>
        </w:rPr>
        <w:t>ตามวันที่ระบุในใบจองรถ</w:t>
      </w:r>
      <w:r w:rsidR="00497BB1" w:rsidRPr="007633D7">
        <w:rPr>
          <w:rFonts w:ascii="CorpoS" w:hAnsi="CorpoS" w:cstheme="majorBidi" w:hint="cs"/>
          <w:b/>
          <w:bCs/>
          <w:color w:val="000000" w:themeColor="text1"/>
          <w:sz w:val="28"/>
          <w:szCs w:val="28"/>
          <w:cs/>
        </w:rPr>
        <w:t>หรือไม่</w:t>
      </w:r>
      <w:r w:rsidR="00AA6577" w:rsidRPr="007633D7">
        <w:rPr>
          <w:rFonts w:ascii="CorpoS" w:hAnsi="CorpoS" w:cstheme="majorBidi" w:hint="cs"/>
          <w:b/>
          <w:bCs/>
          <w:color w:val="000000" w:themeColor="text1"/>
          <w:sz w:val="28"/>
          <w:szCs w:val="28"/>
          <w:cs/>
        </w:rPr>
        <w:tab/>
      </w:r>
    </w:p>
    <w:p w14:paraId="0E4B3FF3" w14:textId="77777777" w:rsidR="00F306F9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000000" w:themeColor="text1"/>
          <w:sz w:val="28"/>
          <w:szCs w:val="28"/>
        </w:rPr>
      </w:pPr>
      <w:r w:rsidRPr="00B5065B">
        <w:rPr>
          <w:rFonts w:ascii="CorpoS" w:hAnsi="CorpoS" w:cstheme="majorBidi"/>
          <w:color w:val="000000" w:themeColor="text1"/>
        </w:rPr>
        <w:sym w:font="Wingdings" w:char="F0A8"/>
      </w:r>
      <w:r w:rsidRPr="00B5065B">
        <w:rPr>
          <w:rFonts w:ascii="CorpoS" w:hAnsi="CorpoS" w:cstheme="majorBidi"/>
          <w:color w:val="000000" w:themeColor="text1"/>
        </w:rPr>
        <w:t xml:space="preserve"> 1)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>ใช่</w:t>
      </w:r>
    </w:p>
    <w:p w14:paraId="77E0F390" w14:textId="77777777" w:rsidR="00F306F9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000000" w:themeColor="text1"/>
          <w:sz w:val="28"/>
          <w:szCs w:val="28"/>
        </w:rPr>
      </w:pPr>
      <w:r w:rsidRPr="00B5065B">
        <w:rPr>
          <w:rFonts w:ascii="CorpoS" w:hAnsi="CorpoS" w:cstheme="majorBidi"/>
          <w:color w:val="000000" w:themeColor="text1"/>
        </w:rPr>
        <w:sym w:font="Wingdings" w:char="F0A8"/>
      </w:r>
      <w:r w:rsidRPr="00B5065B">
        <w:rPr>
          <w:rFonts w:ascii="CorpoS" w:hAnsi="CorpoS" w:cstheme="majorBidi"/>
          <w:color w:val="000000" w:themeColor="text1"/>
        </w:rPr>
        <w:t xml:space="preserve"> 2)</w:t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>ไม่ใช่ แต่ได้รั</w:t>
      </w:r>
      <w:r>
        <w:rPr>
          <w:rFonts w:ascii="CorpoS" w:hAnsi="CorpoS" w:cstheme="majorBidi"/>
          <w:color w:val="000000" w:themeColor="text1"/>
          <w:sz w:val="28"/>
          <w:szCs w:val="28"/>
          <w:cs/>
        </w:rPr>
        <w:t>บแจ้งเรื่องการเลื่อนวันส่งมอบรถ</w:t>
      </w:r>
    </w:p>
    <w:p w14:paraId="0BECD48D" w14:textId="77777777" w:rsidR="00F306F9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000000" w:themeColor="text1"/>
          <w:sz w:val="28"/>
          <w:szCs w:val="28"/>
        </w:rPr>
      </w:pPr>
      <w:r w:rsidRPr="00B5065B">
        <w:rPr>
          <w:rFonts w:ascii="CorpoS" w:hAnsi="CorpoS" w:cstheme="majorBidi"/>
          <w:color w:val="000000" w:themeColor="text1"/>
        </w:rPr>
        <w:sym w:font="Wingdings" w:char="F0A8"/>
      </w:r>
      <w:r w:rsidRPr="00B5065B">
        <w:rPr>
          <w:rFonts w:ascii="CorpoS" w:hAnsi="CorpoS" w:cstheme="majorBidi"/>
          <w:color w:val="000000" w:themeColor="text1"/>
        </w:rPr>
        <w:t xml:space="preserve"> 3)</w:t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>ไม่ใช่ และไม่ได้รับแจ้งเรื่องการเลื่อนวันส่งมอบ</w:t>
      </w:r>
    </w:p>
    <w:p w14:paraId="17A2D4CE" w14:textId="77777777" w:rsidR="00F306F9" w:rsidRPr="00F04372" w:rsidRDefault="00F306F9" w:rsidP="008F5DBA">
      <w:pPr>
        <w:pBdr>
          <w:bottom w:val="single" w:sz="12" w:space="1" w:color="auto"/>
        </w:pBdr>
        <w:rPr>
          <w:rFonts w:ascii="CorpoS" w:hAnsi="CorpoS" w:cstheme="majorBidi"/>
          <w:b/>
          <w:bCs/>
        </w:rPr>
      </w:pPr>
    </w:p>
    <w:p w14:paraId="5CCAA36C" w14:textId="77777777" w:rsidR="00F306F9" w:rsidRPr="007633D7" w:rsidRDefault="0040764C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b/>
          <w:bCs/>
          <w:color w:val="000000" w:themeColor="text1"/>
          <w:sz w:val="28"/>
          <w:szCs w:val="28"/>
        </w:rPr>
      </w:pPr>
      <w:r w:rsidRPr="007633D7">
        <w:rPr>
          <w:rFonts w:ascii="CorpoS" w:hAnsi="CorpoS" w:cstheme="majorBidi" w:hint="cs"/>
          <w:b/>
          <w:bCs/>
          <w:sz w:val="28"/>
          <w:szCs w:val="28"/>
          <w:cs/>
        </w:rPr>
        <w:t>พนักงานขาย</w:t>
      </w:r>
      <w:r w:rsidR="00F648B6">
        <w:rPr>
          <w:rFonts w:ascii="CorpoS" w:hAnsi="CorpoS" w:cstheme="majorBidi" w:hint="cs"/>
          <w:b/>
          <w:bCs/>
          <w:sz w:val="28"/>
          <w:szCs w:val="28"/>
          <w:cs/>
        </w:rPr>
        <w:t>ได้</w:t>
      </w:r>
      <w:r w:rsidRPr="007633D7">
        <w:rPr>
          <w:rFonts w:ascii="CorpoS" w:hAnsi="CorpoS" w:cstheme="majorBidi"/>
          <w:b/>
          <w:bCs/>
          <w:sz w:val="28"/>
          <w:szCs w:val="28"/>
          <w:cs/>
        </w:rPr>
        <w:t>แนะนำ</w:t>
      </w:r>
      <w:r w:rsidRPr="007633D7">
        <w:rPr>
          <w:rFonts w:ascii="CorpoS" w:hAnsi="CorpoS" w:cstheme="majorBidi"/>
          <w:b/>
          <w:bCs/>
          <w:sz w:val="28"/>
          <w:szCs w:val="28"/>
          <w:u w:val="single"/>
          <w:cs/>
        </w:rPr>
        <w:t>เจ้าหน้าที</w:t>
      </w:r>
      <w:r w:rsidRPr="007633D7">
        <w:rPr>
          <w:rFonts w:ascii="CorpoS" w:hAnsi="CorpoS" w:cstheme="majorBidi" w:hint="cs"/>
          <w:b/>
          <w:bCs/>
          <w:sz w:val="28"/>
          <w:szCs w:val="28"/>
          <w:u w:val="single"/>
          <w:cs/>
        </w:rPr>
        <w:t>่ฝ่าย</w:t>
      </w:r>
      <w:r w:rsidR="009C631F" w:rsidRPr="007633D7">
        <w:rPr>
          <w:rFonts w:ascii="CorpoS" w:hAnsi="CorpoS" w:cstheme="majorBidi" w:hint="cs"/>
          <w:b/>
          <w:bCs/>
          <w:sz w:val="28"/>
          <w:szCs w:val="28"/>
          <w:u w:val="single"/>
          <w:cs/>
        </w:rPr>
        <w:t>ศูนย์บริการ</w:t>
      </w:r>
      <w:r w:rsidR="00F46F86" w:rsidRPr="007633D7">
        <w:rPr>
          <w:rFonts w:ascii="CorpoS" w:hAnsi="CorpoS" w:cstheme="majorBidi" w:hint="cs"/>
          <w:b/>
          <w:bCs/>
          <w:sz w:val="28"/>
          <w:szCs w:val="28"/>
          <w:cs/>
        </w:rPr>
        <w:t>ที่จะดูแลท่าน</w:t>
      </w:r>
      <w:r w:rsidR="00F648B6">
        <w:rPr>
          <w:rFonts w:ascii="CorpoS" w:hAnsi="CorpoS" w:cstheme="majorBidi" w:hint="cs"/>
          <w:b/>
          <w:bCs/>
          <w:sz w:val="28"/>
          <w:szCs w:val="28"/>
          <w:cs/>
        </w:rPr>
        <w:t>หลังการขาย</w:t>
      </w:r>
      <w:r w:rsidR="00F46F86" w:rsidRPr="007633D7">
        <w:rPr>
          <w:rFonts w:ascii="CorpoS" w:hAnsi="CorpoS" w:cstheme="majorBidi" w:hint="cs"/>
          <w:b/>
          <w:bCs/>
          <w:sz w:val="28"/>
          <w:szCs w:val="28"/>
          <w:cs/>
        </w:rPr>
        <w:t>ต่อไป</w:t>
      </w:r>
      <w:r w:rsidR="00F306F9" w:rsidRPr="007633D7">
        <w:rPr>
          <w:rFonts w:ascii="CorpoS" w:hAnsi="CorpoS" w:cstheme="majorBidi"/>
          <w:b/>
          <w:bCs/>
          <w:sz w:val="28"/>
          <w:szCs w:val="28"/>
          <w:cs/>
        </w:rPr>
        <w:t>หรือไม่</w:t>
      </w:r>
      <w:r w:rsidR="00C1182A" w:rsidRPr="007633D7">
        <w:rPr>
          <w:rFonts w:ascii="CorpoS" w:hAnsi="CorpoS" w:cstheme="majorBidi"/>
          <w:b/>
          <w:bCs/>
          <w:sz w:val="28"/>
          <w:szCs w:val="28"/>
        </w:rPr>
        <w:t xml:space="preserve"> </w:t>
      </w:r>
    </w:p>
    <w:p w14:paraId="64EC561A" w14:textId="77777777" w:rsidR="00C1182A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sz w:val="28"/>
          <w:szCs w:val="28"/>
        </w:rPr>
      </w:pPr>
      <w:r w:rsidRPr="00B20F0C">
        <w:rPr>
          <w:rFonts w:ascii="CorpoS" w:hAnsi="CorpoS" w:cstheme="majorBidi"/>
        </w:rPr>
        <w:sym w:font="Wingdings" w:char="F0A8"/>
      </w:r>
      <w:r w:rsidRPr="00B20F0C">
        <w:rPr>
          <w:rFonts w:ascii="CorpoS" w:hAnsi="CorpoS" w:cstheme="majorBidi"/>
        </w:rPr>
        <w:t xml:space="preserve">  1) </w:t>
      </w:r>
      <w:r w:rsidRPr="00A06B87">
        <w:rPr>
          <w:rFonts w:ascii="CorpoS" w:hAnsi="CorpoS" w:cstheme="majorBidi"/>
          <w:sz w:val="28"/>
          <w:szCs w:val="28"/>
          <w:cs/>
        </w:rPr>
        <w:t xml:space="preserve">แนะนำ     </w:t>
      </w:r>
      <w:r w:rsidRPr="00B20F0C">
        <w:rPr>
          <w:rFonts w:ascii="CorpoS" w:hAnsi="CorpoS" w:cstheme="majorBidi"/>
        </w:rPr>
        <w:sym w:font="Wingdings" w:char="F0A8"/>
      </w:r>
      <w:r w:rsidRPr="00B20F0C">
        <w:rPr>
          <w:rFonts w:ascii="CorpoS" w:hAnsi="CorpoS" w:cstheme="majorBidi"/>
          <w:cs/>
        </w:rPr>
        <w:t xml:space="preserve">  </w:t>
      </w:r>
      <w:r w:rsidRPr="00B20F0C">
        <w:rPr>
          <w:rFonts w:ascii="CorpoS" w:hAnsi="CorpoS" w:cstheme="majorBidi"/>
        </w:rPr>
        <w:t xml:space="preserve">2) </w:t>
      </w:r>
      <w:r w:rsidRPr="00A06B87">
        <w:rPr>
          <w:rFonts w:ascii="CorpoS" w:hAnsi="CorpoS" w:cstheme="majorBidi"/>
          <w:sz w:val="28"/>
          <w:szCs w:val="28"/>
          <w:cs/>
        </w:rPr>
        <w:t xml:space="preserve">ไม่ได้แนะนำ    </w:t>
      </w:r>
      <w:r w:rsidRPr="00B20F0C">
        <w:rPr>
          <w:rFonts w:ascii="CorpoS" w:hAnsi="CorpoS" w:cstheme="majorBidi"/>
        </w:rPr>
        <w:sym w:font="Wingdings" w:char="F0A8"/>
      </w:r>
      <w:r w:rsidRPr="00B20F0C">
        <w:rPr>
          <w:rFonts w:ascii="CorpoS" w:hAnsi="CorpoS" w:cstheme="majorBidi"/>
        </w:rPr>
        <w:t xml:space="preserve">  9) </w:t>
      </w:r>
      <w:r w:rsidRPr="00A06B87">
        <w:rPr>
          <w:rFonts w:ascii="CorpoS" w:hAnsi="CorpoS" w:cstheme="majorBidi"/>
          <w:sz w:val="28"/>
          <w:szCs w:val="28"/>
          <w:cs/>
        </w:rPr>
        <w:t>ไม่ทราบ/ไม่ระบุ</w:t>
      </w:r>
    </w:p>
    <w:p w14:paraId="59B0048D" w14:textId="77777777" w:rsidR="00F648B6" w:rsidRPr="00F04372" w:rsidRDefault="00F648B6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</w:rPr>
      </w:pPr>
    </w:p>
    <w:p w14:paraId="50AB7EA5" w14:textId="77777777" w:rsidR="00F648B6" w:rsidRPr="007633D7" w:rsidRDefault="00F648B6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b/>
          <w:bCs/>
          <w:sz w:val="28"/>
          <w:szCs w:val="28"/>
        </w:rPr>
      </w:pPr>
      <w:r w:rsidRPr="007633D7">
        <w:rPr>
          <w:rFonts w:ascii="CorpoS" w:hAnsi="CorpoS" w:cstheme="majorBidi" w:hint="cs"/>
          <w:b/>
          <w:bCs/>
          <w:sz w:val="28"/>
          <w:szCs w:val="28"/>
          <w:cs/>
        </w:rPr>
        <w:t>โดยรวม</w:t>
      </w:r>
      <w:r>
        <w:rPr>
          <w:rFonts w:ascii="CorpoS" w:hAnsi="CorpoS" w:cstheme="majorBidi" w:hint="cs"/>
          <w:b/>
          <w:bCs/>
          <w:sz w:val="28"/>
          <w:szCs w:val="28"/>
          <w:cs/>
        </w:rPr>
        <w:t xml:space="preserve">แล้ว </w:t>
      </w:r>
      <w:r w:rsidRPr="007633D7">
        <w:rPr>
          <w:rFonts w:ascii="CorpoS" w:hAnsi="CorpoS" w:cstheme="majorBidi" w:hint="cs"/>
          <w:b/>
          <w:bCs/>
          <w:sz w:val="28"/>
          <w:szCs w:val="28"/>
          <w:cs/>
        </w:rPr>
        <w:t>ท่านพึงใจต่อการส่งมอบรถอย่างไร</w:t>
      </w:r>
    </w:p>
    <w:p w14:paraId="5E266F95" w14:textId="77777777" w:rsidR="00F648B6" w:rsidRDefault="00F648B6" w:rsidP="00F648B6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000000" w:themeColor="text1"/>
          <w:sz w:val="28"/>
          <w:szCs w:val="28"/>
        </w:rPr>
      </w:pPr>
      <w:r w:rsidRPr="00B5065B">
        <w:rPr>
          <w:rFonts w:ascii="CorpoS" w:hAnsi="CorpoS" w:cstheme="majorBidi"/>
          <w:color w:val="000000" w:themeColor="text1"/>
        </w:rPr>
        <w:sym w:font="Wingdings" w:char="F0A8"/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B5065B">
        <w:rPr>
          <w:rFonts w:ascii="CorpoS" w:hAnsi="CorpoS" w:cstheme="majorBidi"/>
          <w:color w:val="000000" w:themeColor="text1"/>
        </w:rPr>
        <w:t>5)</w:t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พอใจมาก   </w:t>
      </w:r>
      <w:r>
        <w:rPr>
          <w:rFonts w:ascii="CorpoS" w:hAnsi="CorpoS" w:cstheme="majorBidi"/>
          <w:color w:val="000000" w:themeColor="text1"/>
          <w:sz w:val="28"/>
          <w:szCs w:val="28"/>
        </w:rPr>
        <w:t xml:space="preserve">        </w:t>
      </w:r>
      <w:r w:rsidRPr="00B5065B">
        <w:rPr>
          <w:rFonts w:ascii="CorpoS" w:hAnsi="CorpoS" w:cstheme="majorBidi"/>
          <w:color w:val="000000" w:themeColor="text1"/>
        </w:rPr>
        <w:sym w:font="Wingdings" w:char="F0A8"/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B5065B">
        <w:rPr>
          <w:rFonts w:ascii="CorpoS" w:hAnsi="CorpoS" w:cstheme="majorBidi"/>
          <w:color w:val="000000" w:themeColor="text1"/>
        </w:rPr>
        <w:t>4)</w:t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   </w:t>
      </w:r>
      <w:r>
        <w:rPr>
          <w:rFonts w:ascii="CorpoS" w:hAnsi="CorpoS" w:cstheme="majorBidi"/>
          <w:color w:val="000000" w:themeColor="text1"/>
          <w:sz w:val="28"/>
          <w:szCs w:val="28"/>
        </w:rPr>
        <w:t xml:space="preserve">   </w:t>
      </w:r>
      <w:r w:rsidRPr="00B5065B">
        <w:rPr>
          <w:rFonts w:ascii="CorpoS" w:hAnsi="CorpoS" w:cstheme="majorBidi"/>
          <w:color w:val="000000" w:themeColor="text1"/>
        </w:rPr>
        <w:sym w:font="Wingdings" w:char="F0A8"/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B5065B">
        <w:rPr>
          <w:rFonts w:ascii="CorpoS" w:hAnsi="CorpoS" w:cstheme="majorBidi"/>
          <w:color w:val="000000" w:themeColor="text1"/>
        </w:rPr>
        <w:t>3)</w:t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พอใช้   </w:t>
      </w:r>
      <w:r>
        <w:rPr>
          <w:rFonts w:ascii="CorpoS" w:hAnsi="CorpoS" w:cstheme="majorBidi"/>
          <w:color w:val="000000" w:themeColor="text1"/>
          <w:sz w:val="28"/>
          <w:szCs w:val="28"/>
        </w:rPr>
        <w:t xml:space="preserve"> </w:t>
      </w:r>
      <w:r w:rsidRPr="00B5065B">
        <w:rPr>
          <w:rFonts w:ascii="CorpoS" w:hAnsi="CorpoS" w:cstheme="majorBidi"/>
          <w:color w:val="000000" w:themeColor="text1"/>
        </w:rPr>
        <w:sym w:font="Wingdings" w:char="F0A8"/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B5065B">
        <w:rPr>
          <w:rFonts w:ascii="CorpoS" w:hAnsi="CorpoS" w:cstheme="majorBidi"/>
          <w:color w:val="000000" w:themeColor="text1"/>
        </w:rPr>
        <w:t>2)</w:t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ไม่พอใจ   </w:t>
      </w:r>
      <w:r>
        <w:rPr>
          <w:rFonts w:ascii="CorpoS" w:hAnsi="CorpoS" w:cstheme="majorBidi"/>
          <w:color w:val="000000" w:themeColor="text1"/>
          <w:sz w:val="28"/>
          <w:szCs w:val="28"/>
        </w:rPr>
        <w:t xml:space="preserve">  </w:t>
      </w:r>
      <w:r w:rsidRPr="00B5065B">
        <w:rPr>
          <w:rFonts w:ascii="CorpoS" w:hAnsi="CorpoS" w:cstheme="majorBidi"/>
          <w:color w:val="000000" w:themeColor="text1"/>
        </w:rPr>
        <w:sym w:font="Wingdings" w:char="F0A8"/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 w:rsidRPr="00B5065B">
        <w:rPr>
          <w:rFonts w:ascii="CorpoS" w:hAnsi="CorpoS" w:cstheme="majorBidi"/>
          <w:color w:val="000000" w:themeColor="text1"/>
        </w:rPr>
        <w:t>1)</w:t>
      </w:r>
      <w:r w:rsidRPr="00B5065B">
        <w:rPr>
          <w:rFonts w:ascii="CorpoS" w:hAnsi="CorpoS" w:cstheme="majorBidi"/>
          <w:color w:val="000000" w:themeColor="text1"/>
          <w:cs/>
        </w:rPr>
        <w:t xml:space="preserve"> </w:t>
      </w:r>
      <w:r>
        <w:rPr>
          <w:rFonts w:ascii="CorpoS" w:hAnsi="CorpoS" w:cstheme="majorBidi"/>
          <w:color w:val="000000" w:themeColor="text1"/>
          <w:sz w:val="28"/>
          <w:szCs w:val="28"/>
          <w:cs/>
        </w:rPr>
        <w:t>ไม่พอใจอย่างยิ่</w:t>
      </w:r>
      <w:r>
        <w:rPr>
          <w:rFonts w:ascii="CorpoS" w:hAnsi="CorpoS" w:cstheme="majorBidi" w:hint="cs"/>
          <w:color w:val="000000" w:themeColor="text1"/>
          <w:sz w:val="28"/>
          <w:szCs w:val="28"/>
          <w:cs/>
        </w:rPr>
        <w:t>ง</w:t>
      </w:r>
    </w:p>
    <w:p w14:paraId="039399B3" w14:textId="77777777" w:rsidR="00F648B6" w:rsidRPr="00C139DE" w:rsidRDefault="00F648B6" w:rsidP="00F648B6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</w:rPr>
      </w:pP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 xml:space="preserve">ถ้าตอบ 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2, 1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  <w:lang w:val="en-GB"/>
        </w:rPr>
        <w:t>กรุณา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>ระบุเหตุผล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________________________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6F0CC7">
        <w:rPr>
          <w:rFonts w:ascii="CorpoS" w:hAnsi="CorpoS" w:cstheme="majorBidi"/>
          <w:color w:val="FF0000"/>
          <w:sz w:val="28"/>
          <w:szCs w:val="28"/>
          <w:cs/>
          <w:lang w:val="en-GB"/>
        </w:rPr>
        <w:t>มิฉะนั้นจะผ่านไปข้อต่อไปไม่ได้</w:t>
      </w:r>
    </w:p>
    <w:p w14:paraId="507C1116" w14:textId="77777777" w:rsidR="00C1182A" w:rsidRPr="00F04372" w:rsidRDefault="00C1182A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</w:rPr>
      </w:pPr>
    </w:p>
    <w:p w14:paraId="42A86783" w14:textId="77777777" w:rsidR="00C1182A" w:rsidRPr="00A35541" w:rsidRDefault="003E3C38" w:rsidP="008F5DBA">
      <w:pPr>
        <w:pBdr>
          <w:bottom w:val="single" w:sz="12" w:space="1" w:color="auto"/>
        </w:pBdr>
        <w:rPr>
          <w:rFonts w:ascii="CorpoS" w:hAnsi="CorpoS" w:cstheme="majorBidi"/>
          <w:color w:val="0070C0"/>
          <w:sz w:val="28"/>
          <w:szCs w:val="28"/>
          <w:lang w:val="en-GB"/>
        </w:rPr>
      </w:pPr>
      <w:r w:rsidRPr="00A35541">
        <w:rPr>
          <w:rFonts w:ascii="CorpoS" w:hAnsi="CorpoS" w:cstheme="majorBidi"/>
          <w:b/>
          <w:bCs/>
          <w:color w:val="0070C0"/>
          <w:sz w:val="28"/>
          <w:szCs w:val="28"/>
          <w:u w:val="single"/>
        </w:rPr>
        <w:t>(</w:t>
      </w:r>
      <w:r w:rsidR="002F57BC">
        <w:rPr>
          <w:rFonts w:ascii="CorpoS" w:eastAsia="+mn-ea" w:hAnsi="CorpoS" w:cstheme="majorBidi" w:hint="cs"/>
          <w:b/>
          <w:bCs/>
          <w:color w:val="0070C0"/>
          <w:sz w:val="28"/>
          <w:szCs w:val="28"/>
          <w:u w:val="single"/>
          <w:cs/>
          <w:lang w:val="en-GB"/>
        </w:rPr>
        <w:t xml:space="preserve">ส่วนที่ </w:t>
      </w:r>
      <w:r w:rsidR="002F57BC">
        <w:rPr>
          <w:rFonts w:ascii="CorpoS" w:eastAsia="+mn-ea" w:hAnsi="CorpoS" w:cstheme="majorBidi"/>
          <w:b/>
          <w:bCs/>
          <w:color w:val="0070C0"/>
          <w:u w:val="single"/>
        </w:rPr>
        <w:t>5</w:t>
      </w:r>
      <w:r w:rsidR="002F57BC" w:rsidRPr="002F57BC">
        <w:rPr>
          <w:rFonts w:ascii="CorpoS" w:eastAsia="+mn-ea" w:hAnsi="CorpoS" w:cstheme="majorBidi"/>
          <w:b/>
          <w:bCs/>
          <w:color w:val="0070C0"/>
          <w:u w:val="single"/>
        </w:rPr>
        <w:t xml:space="preserve">: </w:t>
      </w:r>
      <w:r w:rsidR="00F306F9" w:rsidRPr="00A35541">
        <w:rPr>
          <w:rFonts w:ascii="CorpoS" w:hAnsi="CorpoS" w:cstheme="majorBidi" w:hint="cs"/>
          <w:b/>
          <w:bCs/>
          <w:color w:val="0070C0"/>
          <w:sz w:val="28"/>
          <w:szCs w:val="28"/>
          <w:u w:val="single"/>
          <w:cs/>
        </w:rPr>
        <w:t>ด้าน</w:t>
      </w:r>
      <w:r w:rsidRPr="00A35541">
        <w:rPr>
          <w:rFonts w:ascii="CorpoS" w:hAnsi="CorpoS" w:cstheme="majorBidi" w:hint="cs"/>
          <w:b/>
          <w:bCs/>
          <w:color w:val="0070C0"/>
          <w:sz w:val="28"/>
          <w:szCs w:val="28"/>
          <w:u w:val="single"/>
          <w:cs/>
        </w:rPr>
        <w:t>การ</w:t>
      </w:r>
      <w:r w:rsidR="003D3379" w:rsidRPr="00A35541">
        <w:rPr>
          <w:rFonts w:ascii="CorpoS" w:hAnsi="CorpoS" w:cstheme="majorBidi" w:hint="cs"/>
          <w:b/>
          <w:bCs/>
          <w:color w:val="0070C0"/>
          <w:sz w:val="28"/>
          <w:szCs w:val="28"/>
          <w:u w:val="single"/>
          <w:cs/>
        </w:rPr>
        <w:t>ติดต่อ</w:t>
      </w:r>
      <w:r w:rsidRPr="00A35541">
        <w:rPr>
          <w:rFonts w:ascii="CorpoS" w:hAnsi="CorpoS" w:cstheme="majorBidi" w:hint="cs"/>
          <w:b/>
          <w:bCs/>
          <w:color w:val="0070C0"/>
          <w:sz w:val="28"/>
          <w:szCs w:val="28"/>
          <w:u w:val="single"/>
          <w:cs/>
        </w:rPr>
        <w:t>หลัง</w:t>
      </w:r>
      <w:r w:rsidR="00FF1532" w:rsidRPr="00A35541">
        <w:rPr>
          <w:rFonts w:ascii="CorpoS" w:hAnsi="CorpoS" w:cstheme="majorBidi" w:hint="cs"/>
          <w:b/>
          <w:bCs/>
          <w:color w:val="0070C0"/>
          <w:sz w:val="28"/>
          <w:szCs w:val="28"/>
          <w:u w:val="single"/>
          <w:cs/>
        </w:rPr>
        <w:t>ส่งมอบ</w:t>
      </w:r>
      <w:r w:rsidRPr="00A35541">
        <w:rPr>
          <w:rFonts w:ascii="CorpoS" w:hAnsi="CorpoS" w:cstheme="majorBidi"/>
          <w:b/>
          <w:bCs/>
          <w:color w:val="0070C0"/>
          <w:sz w:val="28"/>
          <w:szCs w:val="28"/>
          <w:u w:val="single"/>
          <w:lang w:val="en-GB"/>
        </w:rPr>
        <w:t>)</w:t>
      </w:r>
    </w:p>
    <w:p w14:paraId="5197E35B" w14:textId="77777777" w:rsidR="00C1182A" w:rsidRPr="007633D7" w:rsidRDefault="00F648B6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b/>
          <w:bCs/>
          <w:color w:val="FF0000"/>
          <w:sz w:val="28"/>
          <w:szCs w:val="28"/>
        </w:rPr>
      </w:pPr>
      <w:r w:rsidRPr="007633D7">
        <w:rPr>
          <w:rFonts w:ascii="CorpoS" w:hAnsi="CorpoS" w:cstheme="majorBidi"/>
          <w:b/>
          <w:bCs/>
          <w:color w:val="000000" w:themeColor="text1"/>
          <w:sz w:val="28"/>
          <w:szCs w:val="28"/>
          <w:cs/>
        </w:rPr>
        <w:t>หลังจาก</w:t>
      </w:r>
      <w:r w:rsidRPr="007633D7">
        <w:rPr>
          <w:rFonts w:ascii="CorpoS" w:hAnsi="CorpoS" w:cstheme="majorBidi" w:hint="cs"/>
          <w:b/>
          <w:bCs/>
          <w:color w:val="000000" w:themeColor="text1"/>
          <w:sz w:val="28"/>
          <w:szCs w:val="28"/>
          <w:cs/>
        </w:rPr>
        <w:t>ส่ง</w:t>
      </w:r>
      <w:r w:rsidRPr="007633D7">
        <w:rPr>
          <w:rFonts w:ascii="CorpoS" w:hAnsi="CorpoS" w:cstheme="majorBidi"/>
          <w:b/>
          <w:bCs/>
          <w:color w:val="000000" w:themeColor="text1"/>
          <w:sz w:val="28"/>
          <w:szCs w:val="28"/>
          <w:cs/>
        </w:rPr>
        <w:t>มอบรถ</w:t>
      </w:r>
      <w:r>
        <w:rPr>
          <w:rFonts w:ascii="CorpoS" w:hAnsi="CorpoS" w:cstheme="majorBidi" w:hint="cs"/>
          <w:b/>
          <w:bCs/>
          <w:color w:val="000000" w:themeColor="text1"/>
          <w:sz w:val="28"/>
          <w:szCs w:val="28"/>
          <w:cs/>
        </w:rPr>
        <w:t xml:space="preserve"> </w:t>
      </w:r>
      <w:r w:rsidR="00F306F9" w:rsidRPr="007633D7">
        <w:rPr>
          <w:rFonts w:ascii="CorpoS" w:hAnsi="CorpoS" w:cstheme="majorBidi"/>
          <w:b/>
          <w:bCs/>
          <w:color w:val="000000" w:themeColor="text1"/>
          <w:sz w:val="28"/>
          <w:szCs w:val="28"/>
          <w:cs/>
        </w:rPr>
        <w:t>พนักงานขาย</w:t>
      </w:r>
      <w:r w:rsidR="00497BB1" w:rsidRPr="007633D7">
        <w:rPr>
          <w:rFonts w:ascii="CorpoS" w:hAnsi="CorpoS" w:cstheme="majorBidi" w:hint="cs"/>
          <w:b/>
          <w:bCs/>
          <w:color w:val="000000" w:themeColor="text1"/>
          <w:sz w:val="28"/>
          <w:szCs w:val="28"/>
          <w:cs/>
        </w:rPr>
        <w:t>ติดต่อท่าน</w:t>
      </w:r>
      <w:r w:rsidR="00F306F9" w:rsidRPr="007633D7">
        <w:rPr>
          <w:rFonts w:ascii="CorpoS" w:hAnsi="CorpoS" w:cstheme="majorBidi"/>
          <w:b/>
          <w:bCs/>
          <w:color w:val="000000" w:themeColor="text1"/>
          <w:sz w:val="28"/>
          <w:szCs w:val="28"/>
          <w:cs/>
        </w:rPr>
        <w:t xml:space="preserve">ภายใน </w:t>
      </w:r>
      <w:r w:rsidR="00497BB1" w:rsidRPr="007633D7">
        <w:rPr>
          <w:rFonts w:ascii="CorpoS" w:hAnsi="CorpoS" w:cstheme="majorBidi"/>
          <w:b/>
          <w:bCs/>
          <w:color w:val="000000" w:themeColor="text1"/>
          <w:u w:val="single"/>
        </w:rPr>
        <w:t xml:space="preserve">7 </w:t>
      </w:r>
      <w:r w:rsidR="00497BB1" w:rsidRPr="007633D7">
        <w:rPr>
          <w:rFonts w:ascii="CorpoS" w:hAnsi="CorpoS" w:cstheme="majorBidi" w:hint="cs"/>
          <w:b/>
          <w:bCs/>
          <w:color w:val="000000" w:themeColor="text1"/>
          <w:sz w:val="28"/>
          <w:szCs w:val="28"/>
          <w:u w:val="single"/>
          <w:cs/>
        </w:rPr>
        <w:t>วัน</w:t>
      </w:r>
      <w:r w:rsidR="00F306F9" w:rsidRPr="007633D7">
        <w:rPr>
          <w:rFonts w:ascii="CorpoS" w:hAnsi="CorpoS" w:cstheme="majorBidi"/>
          <w:b/>
          <w:bCs/>
          <w:color w:val="000000" w:themeColor="text1"/>
          <w:sz w:val="28"/>
          <w:szCs w:val="28"/>
          <w:cs/>
        </w:rPr>
        <w:t>หรือไม่</w:t>
      </w:r>
    </w:p>
    <w:p w14:paraId="4AFA00EF" w14:textId="77777777" w:rsidR="00C1182A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sz w:val="28"/>
          <w:szCs w:val="28"/>
        </w:rPr>
      </w:pPr>
      <w:r w:rsidRPr="00B20F0C">
        <w:rPr>
          <w:rFonts w:ascii="CorpoS" w:hAnsi="CorpoS" w:cstheme="majorBidi"/>
        </w:rPr>
        <w:sym w:font="Wingdings" w:char="F0A8"/>
      </w:r>
      <w:r w:rsidRPr="00B20F0C">
        <w:rPr>
          <w:rFonts w:ascii="CorpoS" w:hAnsi="CorpoS" w:cstheme="majorBidi"/>
        </w:rPr>
        <w:t xml:space="preserve">  1) </w:t>
      </w:r>
      <w:r>
        <w:rPr>
          <w:rFonts w:ascii="CorpoS" w:hAnsi="CorpoS" w:cstheme="majorBidi" w:hint="cs"/>
          <w:sz w:val="28"/>
          <w:szCs w:val="28"/>
          <w:cs/>
        </w:rPr>
        <w:t>ใช่</w:t>
      </w:r>
      <w:r w:rsidRPr="00A06B87">
        <w:rPr>
          <w:rFonts w:ascii="CorpoS" w:hAnsi="CorpoS" w:cstheme="majorBidi"/>
          <w:sz w:val="28"/>
          <w:szCs w:val="28"/>
          <w:cs/>
        </w:rPr>
        <w:t xml:space="preserve">   </w:t>
      </w:r>
      <w:r w:rsidR="00497BB1" w:rsidRPr="00497BB1">
        <w:rPr>
          <w:rFonts w:ascii="CorpoS" w:hAnsi="CorpoS" w:cstheme="majorBidi" w:hint="cs"/>
          <w:color w:val="FF0000"/>
          <w:sz w:val="28"/>
          <w:szCs w:val="28"/>
          <w:cs/>
        </w:rPr>
        <w:t xml:space="preserve">ต่อข้อ </w:t>
      </w:r>
      <w:r w:rsidR="00BC3BCD" w:rsidRPr="00BC3BCD">
        <w:rPr>
          <w:rFonts w:ascii="CorpoS" w:hAnsi="CorpoS" w:cstheme="majorBidi"/>
          <w:color w:val="FF0000"/>
        </w:rPr>
        <w:t>16</w:t>
      </w:r>
      <w:r w:rsidR="00141BF3">
        <w:rPr>
          <w:rFonts w:ascii="CorpoS" w:hAnsi="CorpoS" w:cstheme="majorBidi"/>
          <w:color w:val="FF0000"/>
          <w:sz w:val="28"/>
          <w:szCs w:val="28"/>
          <w:lang w:val="en-GB"/>
        </w:rPr>
        <w:tab/>
      </w:r>
      <w:r w:rsidRPr="00497BB1">
        <w:rPr>
          <w:rFonts w:ascii="CorpoS" w:hAnsi="CorpoS" w:cstheme="majorBidi"/>
          <w:color w:val="FF0000"/>
          <w:sz w:val="28"/>
          <w:szCs w:val="28"/>
          <w:cs/>
        </w:rPr>
        <w:t xml:space="preserve"> </w:t>
      </w:r>
      <w:r w:rsidRPr="00B20F0C">
        <w:rPr>
          <w:rFonts w:ascii="CorpoS" w:hAnsi="CorpoS" w:cstheme="majorBidi"/>
        </w:rPr>
        <w:sym w:font="Wingdings" w:char="F0A8"/>
      </w:r>
      <w:r w:rsidRPr="00B20F0C">
        <w:rPr>
          <w:rFonts w:ascii="CorpoS" w:hAnsi="CorpoS" w:cstheme="majorBidi"/>
          <w:cs/>
        </w:rPr>
        <w:t xml:space="preserve">  </w:t>
      </w:r>
      <w:r w:rsidRPr="00B20F0C">
        <w:rPr>
          <w:rFonts w:ascii="CorpoS" w:hAnsi="CorpoS" w:cstheme="majorBidi"/>
        </w:rPr>
        <w:t xml:space="preserve">2) </w:t>
      </w:r>
      <w:r>
        <w:rPr>
          <w:rFonts w:ascii="CorpoS" w:hAnsi="CorpoS" w:cstheme="majorBidi" w:hint="cs"/>
          <w:sz w:val="28"/>
          <w:szCs w:val="28"/>
          <w:cs/>
        </w:rPr>
        <w:t>ไม่ใช่</w:t>
      </w:r>
      <w:r w:rsidRPr="00A06B87">
        <w:rPr>
          <w:rFonts w:ascii="CorpoS" w:hAnsi="CorpoS" w:cstheme="majorBidi"/>
          <w:sz w:val="28"/>
          <w:szCs w:val="28"/>
          <w:cs/>
        </w:rPr>
        <w:t xml:space="preserve"> </w:t>
      </w:r>
      <w:r w:rsidR="00497BB1" w:rsidRPr="00497BB1">
        <w:rPr>
          <w:rFonts w:ascii="CorpoS" w:hAnsi="CorpoS" w:cstheme="majorBidi" w:hint="cs"/>
          <w:color w:val="FF0000"/>
          <w:sz w:val="28"/>
          <w:szCs w:val="28"/>
          <w:cs/>
        </w:rPr>
        <w:t>ต่อข้อ</w:t>
      </w:r>
      <w:r w:rsidR="00497BB1" w:rsidRPr="00497BB1">
        <w:rPr>
          <w:rFonts w:ascii="CorpoS" w:hAnsi="CorpoS" w:cstheme="majorBidi"/>
          <w:color w:val="FF0000"/>
          <w:sz w:val="28"/>
          <w:szCs w:val="28"/>
        </w:rPr>
        <w:t xml:space="preserve"> </w:t>
      </w:r>
      <w:r w:rsidR="00BC3BCD" w:rsidRPr="00BC3BCD">
        <w:rPr>
          <w:rFonts w:ascii="CorpoS" w:hAnsi="CorpoS" w:cstheme="majorBidi"/>
          <w:color w:val="FF0000"/>
        </w:rPr>
        <w:t>17</w:t>
      </w:r>
      <w:r w:rsidRPr="00497BB1">
        <w:rPr>
          <w:rFonts w:ascii="CorpoS" w:hAnsi="CorpoS" w:cstheme="majorBidi"/>
          <w:color w:val="FF0000"/>
          <w:sz w:val="28"/>
          <w:szCs w:val="28"/>
          <w:cs/>
        </w:rPr>
        <w:t xml:space="preserve">   </w:t>
      </w:r>
      <w:r w:rsidRPr="00B20F0C">
        <w:rPr>
          <w:rFonts w:ascii="CorpoS" w:hAnsi="CorpoS" w:cstheme="majorBidi"/>
        </w:rPr>
        <w:sym w:font="Wingdings" w:char="F0A8"/>
      </w:r>
      <w:r w:rsidRPr="00B20F0C">
        <w:rPr>
          <w:rFonts w:ascii="CorpoS" w:hAnsi="CorpoS" w:cstheme="majorBidi"/>
        </w:rPr>
        <w:t xml:space="preserve">  9) </w:t>
      </w:r>
      <w:r w:rsidRPr="00A06B87">
        <w:rPr>
          <w:rFonts w:ascii="CorpoS" w:hAnsi="CorpoS" w:cstheme="majorBidi"/>
          <w:sz w:val="28"/>
          <w:szCs w:val="28"/>
          <w:cs/>
        </w:rPr>
        <w:t>ไม่ทราบ/ไม่ระบุ</w:t>
      </w:r>
      <w:r w:rsidR="00497BB1">
        <w:rPr>
          <w:rFonts w:ascii="CorpoS" w:hAnsi="CorpoS" w:cstheme="majorBidi"/>
          <w:sz w:val="28"/>
          <w:szCs w:val="28"/>
        </w:rPr>
        <w:t xml:space="preserve"> </w:t>
      </w:r>
      <w:r w:rsidR="00497BB1" w:rsidRPr="00497BB1">
        <w:rPr>
          <w:rFonts w:ascii="CorpoS" w:hAnsi="CorpoS" w:cstheme="majorBidi" w:hint="cs"/>
          <w:color w:val="FF0000"/>
          <w:sz w:val="28"/>
          <w:szCs w:val="28"/>
          <w:cs/>
        </w:rPr>
        <w:t>ต่อข้อ</w:t>
      </w:r>
      <w:r w:rsidR="00497BB1" w:rsidRPr="00497BB1">
        <w:rPr>
          <w:rFonts w:ascii="CorpoS" w:hAnsi="CorpoS" w:cstheme="majorBidi"/>
          <w:color w:val="FF0000"/>
          <w:sz w:val="28"/>
          <w:szCs w:val="28"/>
        </w:rPr>
        <w:t xml:space="preserve"> </w:t>
      </w:r>
      <w:r w:rsidR="00BC3BCD" w:rsidRPr="00BC3BCD">
        <w:rPr>
          <w:rFonts w:ascii="CorpoS" w:hAnsi="CorpoS" w:cstheme="majorBidi"/>
          <w:color w:val="FF0000"/>
        </w:rPr>
        <w:t>17</w:t>
      </w:r>
      <w:r w:rsidR="00497BB1" w:rsidRPr="00BC3BCD">
        <w:rPr>
          <w:rFonts w:ascii="CorpoS" w:hAnsi="CorpoS" w:cstheme="majorBidi"/>
          <w:color w:val="FF0000"/>
          <w:cs/>
        </w:rPr>
        <w:t xml:space="preserve"> </w:t>
      </w:r>
      <w:r w:rsidR="00497BB1" w:rsidRPr="00497BB1">
        <w:rPr>
          <w:rFonts w:ascii="CorpoS" w:hAnsi="CorpoS" w:cstheme="majorBidi"/>
          <w:color w:val="FF0000"/>
          <w:sz w:val="28"/>
          <w:szCs w:val="28"/>
          <w:cs/>
        </w:rPr>
        <w:t xml:space="preserve"> </w:t>
      </w:r>
    </w:p>
    <w:p w14:paraId="7402B9B9" w14:textId="77777777" w:rsidR="00C1182A" w:rsidRPr="00F04372" w:rsidRDefault="00C1182A" w:rsidP="008F5DBA">
      <w:pPr>
        <w:pBdr>
          <w:bottom w:val="single" w:sz="12" w:space="1" w:color="auto"/>
        </w:pBdr>
        <w:rPr>
          <w:rFonts w:ascii="CorpoS" w:hAnsi="CorpoS" w:cstheme="majorBidi"/>
          <w:color w:val="FF0000"/>
        </w:rPr>
      </w:pPr>
    </w:p>
    <w:p w14:paraId="279BD370" w14:textId="77777777" w:rsidR="00C1182A" w:rsidRPr="007633D7" w:rsidRDefault="00A35541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b/>
          <w:bCs/>
          <w:color w:val="FF0000"/>
          <w:sz w:val="28"/>
          <w:szCs w:val="28"/>
        </w:rPr>
      </w:pPr>
      <w:r>
        <w:rPr>
          <w:rFonts w:ascii="CorpoS" w:hAnsi="CorpoS" w:cstheme="majorBidi"/>
          <w:b/>
          <w:bCs/>
          <w:sz w:val="28"/>
          <w:szCs w:val="28"/>
          <w:cs/>
        </w:rPr>
        <w:t>ท่านพึง</w:t>
      </w:r>
      <w:r w:rsidR="00721BC6" w:rsidRPr="007633D7">
        <w:rPr>
          <w:rFonts w:ascii="CorpoS" w:hAnsi="CorpoS" w:cstheme="majorBidi"/>
          <w:b/>
          <w:bCs/>
          <w:sz w:val="28"/>
          <w:szCs w:val="28"/>
          <w:cs/>
        </w:rPr>
        <w:t>พอใจ</w:t>
      </w:r>
      <w:r>
        <w:rPr>
          <w:rFonts w:ascii="CorpoS" w:hAnsi="CorpoS" w:cstheme="majorBidi" w:hint="cs"/>
          <w:b/>
          <w:bCs/>
          <w:sz w:val="28"/>
          <w:szCs w:val="28"/>
          <w:cs/>
        </w:rPr>
        <w:t>ต่อ</w:t>
      </w:r>
      <w:r w:rsidR="00F306F9" w:rsidRPr="007633D7">
        <w:rPr>
          <w:rFonts w:ascii="CorpoS" w:hAnsi="CorpoS" w:cstheme="majorBidi"/>
          <w:b/>
          <w:bCs/>
          <w:sz w:val="28"/>
          <w:szCs w:val="28"/>
          <w:cs/>
        </w:rPr>
        <w:t>การ</w:t>
      </w:r>
      <w:r w:rsidR="00A92A8F" w:rsidRPr="007633D7">
        <w:rPr>
          <w:rFonts w:ascii="CorpoS" w:hAnsi="CorpoS" w:cstheme="majorBidi" w:hint="cs"/>
          <w:b/>
          <w:bCs/>
          <w:sz w:val="28"/>
          <w:szCs w:val="28"/>
          <w:cs/>
        </w:rPr>
        <w:t>ติดต่อหลังส่งมอบรถนั้น</w:t>
      </w:r>
      <w:r w:rsidR="00F306F9" w:rsidRPr="007633D7">
        <w:rPr>
          <w:rFonts w:ascii="CorpoS" w:hAnsi="CorpoS" w:cstheme="majorBidi"/>
          <w:b/>
          <w:bCs/>
          <w:sz w:val="28"/>
          <w:szCs w:val="28"/>
          <w:cs/>
        </w:rPr>
        <w:t>อย่างไร</w:t>
      </w:r>
      <w:r w:rsidR="00F306F9" w:rsidRPr="007633D7">
        <w:rPr>
          <w:rFonts w:ascii="CorpoS" w:hAnsi="CorpoS" w:cstheme="majorBidi"/>
          <w:b/>
          <w:bCs/>
          <w:color w:val="FF0000"/>
          <w:sz w:val="28"/>
          <w:szCs w:val="28"/>
          <w:cs/>
        </w:rPr>
        <w:tab/>
      </w:r>
    </w:p>
    <w:p w14:paraId="200B3273" w14:textId="77777777" w:rsidR="00C1182A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sz w:val="28"/>
          <w:szCs w:val="28"/>
        </w:rPr>
      </w:pPr>
      <w:r w:rsidRPr="00B20F0C">
        <w:rPr>
          <w:rFonts w:ascii="CorpoS" w:hAnsi="CorpoS" w:cstheme="majorBidi"/>
          <w:color w:val="000000" w:themeColor="text1"/>
        </w:rPr>
        <w:sym w:font="Wingdings" w:char="F0A8"/>
      </w:r>
      <w:r w:rsidRPr="00B20F0C">
        <w:rPr>
          <w:rFonts w:ascii="CorpoS" w:hAnsi="CorpoS" w:cstheme="majorBidi"/>
          <w:color w:val="000000" w:themeColor="text1"/>
          <w:cs/>
        </w:rPr>
        <w:t xml:space="preserve"> </w:t>
      </w:r>
      <w:r w:rsidRPr="00B20F0C">
        <w:rPr>
          <w:rFonts w:ascii="CorpoS" w:hAnsi="CorpoS" w:cstheme="majorBidi"/>
          <w:color w:val="000000" w:themeColor="text1"/>
        </w:rPr>
        <w:t>5)</w:t>
      </w:r>
      <w:r w:rsidRPr="00B20F0C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พอใจมาก   </w:t>
      </w:r>
      <w:r w:rsidRPr="00B20F0C">
        <w:rPr>
          <w:rFonts w:ascii="CorpoS" w:hAnsi="CorpoS" w:cstheme="majorBidi"/>
          <w:color w:val="000000" w:themeColor="text1"/>
        </w:rPr>
        <w:sym w:font="Wingdings" w:char="F0A8"/>
      </w:r>
      <w:r w:rsidRPr="00B20F0C">
        <w:rPr>
          <w:rFonts w:ascii="CorpoS" w:hAnsi="CorpoS" w:cstheme="majorBidi"/>
          <w:color w:val="000000" w:themeColor="text1"/>
          <w:cs/>
        </w:rPr>
        <w:t xml:space="preserve"> </w:t>
      </w:r>
      <w:r w:rsidRPr="00B20F0C">
        <w:rPr>
          <w:rFonts w:ascii="CorpoS" w:hAnsi="CorpoS" w:cstheme="majorBidi"/>
          <w:color w:val="000000" w:themeColor="text1"/>
        </w:rPr>
        <w:t>4)</w:t>
      </w:r>
      <w:r w:rsidRPr="00B20F0C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   </w:t>
      </w:r>
      <w:r w:rsidRPr="00B20F0C">
        <w:rPr>
          <w:rFonts w:ascii="CorpoS" w:hAnsi="CorpoS" w:cstheme="majorBidi"/>
          <w:color w:val="000000" w:themeColor="text1"/>
        </w:rPr>
        <w:sym w:font="Wingdings" w:char="F0A8"/>
      </w:r>
      <w:r w:rsidRPr="00B20F0C">
        <w:rPr>
          <w:rFonts w:ascii="CorpoS" w:hAnsi="CorpoS" w:cstheme="majorBidi"/>
          <w:color w:val="000000" w:themeColor="text1"/>
          <w:cs/>
        </w:rPr>
        <w:t xml:space="preserve"> </w:t>
      </w:r>
      <w:r w:rsidRPr="00B20F0C">
        <w:rPr>
          <w:rFonts w:ascii="CorpoS" w:hAnsi="CorpoS" w:cstheme="majorBidi"/>
          <w:color w:val="000000" w:themeColor="text1"/>
        </w:rPr>
        <w:t>3)</w:t>
      </w:r>
      <w:r w:rsidRPr="00B20F0C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พอใช้   </w:t>
      </w:r>
      <w:r w:rsidRPr="00B20F0C">
        <w:rPr>
          <w:rFonts w:ascii="CorpoS" w:hAnsi="CorpoS" w:cstheme="majorBidi"/>
          <w:color w:val="000000" w:themeColor="text1"/>
        </w:rPr>
        <w:sym w:font="Wingdings" w:char="F0A8"/>
      </w:r>
      <w:r w:rsidRPr="00B20F0C">
        <w:rPr>
          <w:rFonts w:ascii="CorpoS" w:hAnsi="CorpoS" w:cstheme="majorBidi"/>
          <w:color w:val="000000" w:themeColor="text1"/>
          <w:cs/>
        </w:rPr>
        <w:t xml:space="preserve"> </w:t>
      </w:r>
      <w:r w:rsidRPr="00B20F0C">
        <w:rPr>
          <w:rFonts w:ascii="CorpoS" w:hAnsi="CorpoS" w:cstheme="majorBidi"/>
          <w:color w:val="000000" w:themeColor="text1"/>
        </w:rPr>
        <w:t>2)</w:t>
      </w:r>
      <w:r w:rsidRPr="00B20F0C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ไม่พอใจ   </w:t>
      </w:r>
      <w:r w:rsidRPr="00B20F0C">
        <w:rPr>
          <w:rFonts w:ascii="CorpoS" w:hAnsi="CorpoS" w:cstheme="majorBidi"/>
          <w:color w:val="000000" w:themeColor="text1"/>
        </w:rPr>
        <w:sym w:font="Wingdings" w:char="F0A8"/>
      </w:r>
      <w:r w:rsidRPr="00B20F0C">
        <w:rPr>
          <w:rFonts w:ascii="CorpoS" w:hAnsi="CorpoS" w:cstheme="majorBidi"/>
          <w:color w:val="000000" w:themeColor="text1"/>
          <w:cs/>
        </w:rPr>
        <w:t xml:space="preserve"> </w:t>
      </w:r>
      <w:r w:rsidRPr="00B20F0C">
        <w:rPr>
          <w:rFonts w:ascii="CorpoS" w:hAnsi="CorpoS" w:cstheme="majorBidi"/>
          <w:color w:val="000000" w:themeColor="text1"/>
        </w:rPr>
        <w:t>1)</w:t>
      </w:r>
      <w:r w:rsidRPr="00B20F0C">
        <w:rPr>
          <w:rFonts w:ascii="CorpoS" w:hAnsi="CorpoS" w:cstheme="majorBidi"/>
          <w:color w:val="000000" w:themeColor="text1"/>
          <w:cs/>
        </w:rPr>
        <w:t xml:space="preserve"> </w:t>
      </w:r>
      <w:r>
        <w:rPr>
          <w:rFonts w:ascii="CorpoS" w:hAnsi="CorpoS" w:cstheme="majorBidi"/>
          <w:color w:val="000000" w:themeColor="text1"/>
          <w:sz w:val="28"/>
          <w:szCs w:val="28"/>
          <w:cs/>
        </w:rPr>
        <w:t>ไม่พอใจอย่างยิ่</w:t>
      </w:r>
      <w:r>
        <w:rPr>
          <w:rFonts w:ascii="CorpoS" w:hAnsi="CorpoS" w:cstheme="majorBidi" w:hint="cs"/>
          <w:color w:val="000000" w:themeColor="text1"/>
          <w:sz w:val="28"/>
          <w:szCs w:val="28"/>
          <w:cs/>
        </w:rPr>
        <w:t>ง</w:t>
      </w:r>
    </w:p>
    <w:p w14:paraId="689B398C" w14:textId="77777777" w:rsidR="00F85378" w:rsidRDefault="00C1182A" w:rsidP="00F85378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sz w:val="28"/>
          <w:szCs w:val="28"/>
        </w:rPr>
      </w:pP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 xml:space="preserve">ถ้าตอบ 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2, 1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  <w:lang w:val="en-GB"/>
        </w:rPr>
        <w:t>กรุณา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>ระบุเหตุผล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________________________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6F0CC7">
        <w:rPr>
          <w:rFonts w:ascii="CorpoS" w:hAnsi="CorpoS" w:cstheme="majorBidi"/>
          <w:color w:val="FF0000"/>
          <w:sz w:val="28"/>
          <w:szCs w:val="28"/>
          <w:cs/>
          <w:lang w:val="en-GB"/>
        </w:rPr>
        <w:t>มิฉะนั้นจะผ่านไปข้อต่อไปไม่ได้</w:t>
      </w:r>
    </w:p>
    <w:p w14:paraId="25FB8C8C" w14:textId="77777777" w:rsidR="00F85378" w:rsidRPr="00F04372" w:rsidRDefault="00F85378" w:rsidP="008F5DBA">
      <w:pPr>
        <w:pBdr>
          <w:bottom w:val="single" w:sz="12" w:space="1" w:color="auto"/>
        </w:pBdr>
        <w:rPr>
          <w:rFonts w:ascii="CorpoS" w:hAnsi="CorpoS" w:cstheme="majorBidi"/>
          <w:color w:val="FF0000"/>
        </w:rPr>
      </w:pPr>
    </w:p>
    <w:p w14:paraId="3E4BA4C9" w14:textId="77777777" w:rsidR="003D3379" w:rsidRDefault="003D3379" w:rsidP="003D3379">
      <w:pPr>
        <w:pBdr>
          <w:bottom w:val="single" w:sz="12" w:space="1" w:color="auto"/>
        </w:pBdr>
        <w:rPr>
          <w:rFonts w:ascii="CorpoS" w:hAnsi="CorpoS" w:cstheme="majorBidi"/>
          <w:color w:val="FF0000"/>
        </w:rPr>
      </w:pPr>
      <w:r w:rsidRPr="00D934DD">
        <w:rPr>
          <w:rFonts w:ascii="CorpoS" w:hAnsi="CorpoS" w:cstheme="majorBidi"/>
          <w:b/>
          <w:bCs/>
          <w:color w:val="0070C0"/>
          <w:sz w:val="28"/>
          <w:szCs w:val="28"/>
          <w:u w:val="single"/>
        </w:rPr>
        <w:t>(</w:t>
      </w:r>
      <w:r w:rsidR="002F57BC">
        <w:rPr>
          <w:rFonts w:ascii="CorpoS" w:eastAsia="+mn-ea" w:hAnsi="CorpoS" w:cstheme="majorBidi" w:hint="cs"/>
          <w:b/>
          <w:bCs/>
          <w:color w:val="0070C0"/>
          <w:sz w:val="28"/>
          <w:szCs w:val="28"/>
          <w:u w:val="single"/>
          <w:cs/>
          <w:lang w:val="en-GB"/>
        </w:rPr>
        <w:t xml:space="preserve">ส่วนที่ </w:t>
      </w:r>
      <w:r w:rsidR="002F57BC">
        <w:rPr>
          <w:rFonts w:ascii="CorpoS" w:eastAsia="+mn-ea" w:hAnsi="CorpoS" w:cstheme="majorBidi"/>
          <w:b/>
          <w:bCs/>
          <w:color w:val="0070C0"/>
          <w:u w:val="single"/>
        </w:rPr>
        <w:t>6</w:t>
      </w:r>
      <w:r w:rsidR="002F57BC" w:rsidRPr="002F57BC">
        <w:rPr>
          <w:rFonts w:ascii="CorpoS" w:eastAsia="+mn-ea" w:hAnsi="CorpoS" w:cstheme="majorBidi"/>
          <w:b/>
          <w:bCs/>
          <w:color w:val="0070C0"/>
          <w:u w:val="single"/>
        </w:rPr>
        <w:t xml:space="preserve">: </w:t>
      </w:r>
      <w:r w:rsidRPr="00D934DD">
        <w:rPr>
          <w:rFonts w:ascii="CorpoS" w:hAnsi="CorpoS" w:cstheme="majorBidi"/>
          <w:b/>
          <w:bCs/>
          <w:color w:val="0070C0"/>
          <w:sz w:val="28"/>
          <w:szCs w:val="28"/>
          <w:u w:val="single"/>
          <w:cs/>
        </w:rPr>
        <w:t>ด้าน</w:t>
      </w:r>
      <w:r>
        <w:rPr>
          <w:rFonts w:ascii="CorpoS" w:hAnsi="CorpoS" w:cstheme="majorBidi" w:hint="cs"/>
          <w:b/>
          <w:bCs/>
          <w:color w:val="0070C0"/>
          <w:sz w:val="28"/>
          <w:szCs w:val="28"/>
          <w:u w:val="single"/>
          <w:cs/>
        </w:rPr>
        <w:t>ความพึงพอใจโดยรวมต่อ</w:t>
      </w:r>
      <w:r w:rsidRPr="00D934DD">
        <w:rPr>
          <w:rFonts w:ascii="CorpoS" w:hAnsi="CorpoS" w:cstheme="majorBidi"/>
          <w:b/>
          <w:bCs/>
          <w:color w:val="0070C0"/>
          <w:sz w:val="28"/>
          <w:szCs w:val="28"/>
          <w:u w:val="single"/>
          <w:cs/>
        </w:rPr>
        <w:t>พนักงานขาย</w:t>
      </w:r>
      <w:r w:rsidRPr="00D934DD">
        <w:rPr>
          <w:rFonts w:ascii="CorpoS" w:hAnsi="CorpoS" w:cstheme="majorBidi"/>
          <w:b/>
          <w:bCs/>
          <w:color w:val="0070C0"/>
          <w:sz w:val="28"/>
          <w:szCs w:val="28"/>
          <w:u w:val="single"/>
        </w:rPr>
        <w:t>)</w:t>
      </w:r>
    </w:p>
    <w:p w14:paraId="76FD8942" w14:textId="77777777" w:rsidR="003D3379" w:rsidRPr="003D3379" w:rsidRDefault="003D3379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color w:val="FF0000"/>
        </w:rPr>
      </w:pPr>
      <w:r>
        <w:rPr>
          <w:rFonts w:ascii="CorpoS" w:hAnsi="CorpoS" w:cstheme="majorBidi" w:hint="cs"/>
          <w:b/>
          <w:bCs/>
          <w:sz w:val="28"/>
          <w:szCs w:val="28"/>
          <w:cs/>
        </w:rPr>
        <w:t xml:space="preserve">โดยรวมแล้ว </w:t>
      </w:r>
      <w:r w:rsidRPr="003D3379">
        <w:rPr>
          <w:rFonts w:ascii="CorpoS" w:hAnsi="CorpoS" w:cstheme="majorBidi"/>
          <w:b/>
          <w:bCs/>
          <w:sz w:val="28"/>
          <w:szCs w:val="28"/>
          <w:cs/>
        </w:rPr>
        <w:t>ท่านพึงพอใจต่อพนักงานขายอย่างไร</w:t>
      </w:r>
      <w:r w:rsidRPr="003D3379">
        <w:rPr>
          <w:rFonts w:ascii="CorpoS" w:hAnsi="CorpoS" w:cstheme="majorBidi"/>
          <w:b/>
          <w:bCs/>
          <w:sz w:val="28"/>
          <w:szCs w:val="28"/>
        </w:rPr>
        <w:tab/>
      </w:r>
      <w:r w:rsidRPr="003D3379">
        <w:rPr>
          <w:rFonts w:ascii="CorpoS" w:hAnsi="CorpoS" w:cstheme="majorBidi"/>
          <w:b/>
          <w:bCs/>
          <w:sz w:val="28"/>
          <w:szCs w:val="28"/>
        </w:rPr>
        <w:tab/>
      </w:r>
    </w:p>
    <w:p w14:paraId="7787ABCC" w14:textId="77777777" w:rsidR="00F85378" w:rsidRDefault="003D3379" w:rsidP="003D3379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000000" w:themeColor="text1"/>
          <w:sz w:val="28"/>
          <w:szCs w:val="28"/>
        </w:rPr>
      </w:pP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5)</w:t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พอใจมาก   </w:t>
      </w: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4)</w:t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   </w:t>
      </w: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3)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 พอใช้   </w:t>
      </w: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2)</w:t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ไม่พอใจ   </w:t>
      </w: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1)</w:t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ไม่พอใจอย่างยิ่ง   </w:t>
      </w:r>
      <w:r w:rsidRPr="0055476A">
        <w:rPr>
          <w:rFonts w:ascii="CorpoS" w:hAnsi="CorpoS" w:cstheme="majorBidi"/>
          <w:color w:val="000000" w:themeColor="text1"/>
        </w:rPr>
        <w:sym w:font="Wingdings" w:char="F0A8"/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55476A">
        <w:rPr>
          <w:rFonts w:ascii="CorpoS" w:hAnsi="CorpoS" w:cstheme="majorBidi"/>
          <w:color w:val="000000" w:themeColor="text1"/>
        </w:rPr>
        <w:t>9)</w:t>
      </w:r>
      <w:r w:rsidRPr="0055476A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>ไม่ระบุ</w:t>
      </w:r>
    </w:p>
    <w:p w14:paraId="2AD6B702" w14:textId="77777777" w:rsidR="002D5C4F" w:rsidRPr="00C139DE" w:rsidRDefault="002D5C4F" w:rsidP="002D5C4F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</w:rPr>
      </w:pP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lastRenderedPageBreak/>
        <w:t xml:space="preserve">ถ้าตอบ 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2, 1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  <w:lang w:val="en-GB"/>
        </w:rPr>
        <w:t>กรุณา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>ระบุเหตุผล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________________________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6F0CC7">
        <w:rPr>
          <w:rFonts w:ascii="CorpoS" w:hAnsi="CorpoS" w:cstheme="majorBidi"/>
          <w:color w:val="FF0000"/>
          <w:sz w:val="28"/>
          <w:szCs w:val="28"/>
          <w:cs/>
          <w:lang w:val="en-GB"/>
        </w:rPr>
        <w:t>มิฉะนั้นจะผ่านไปข้อต่อไปไม่ได้</w:t>
      </w:r>
    </w:p>
    <w:p w14:paraId="0A3791FC" w14:textId="77777777" w:rsidR="00C1182A" w:rsidRDefault="00E54107" w:rsidP="008F5DBA">
      <w:pPr>
        <w:pBdr>
          <w:bottom w:val="single" w:sz="12" w:space="1" w:color="auto"/>
        </w:pBdr>
        <w:rPr>
          <w:rFonts w:ascii="CorpoS" w:hAnsi="CorpoS" w:cstheme="majorBidi"/>
          <w:b/>
          <w:bCs/>
          <w:color w:val="0070C0"/>
          <w:sz w:val="28"/>
          <w:szCs w:val="28"/>
          <w:u w:val="single"/>
          <w:lang w:val="en-GB"/>
        </w:rPr>
      </w:pPr>
      <w:r w:rsidRPr="003D3379">
        <w:rPr>
          <w:rFonts w:ascii="CorpoS" w:hAnsi="CorpoS" w:cstheme="majorBidi"/>
          <w:b/>
          <w:bCs/>
          <w:color w:val="0070C0"/>
          <w:sz w:val="28"/>
          <w:szCs w:val="28"/>
          <w:u w:val="single"/>
        </w:rPr>
        <w:t>(</w:t>
      </w:r>
      <w:r w:rsidR="002F57BC">
        <w:rPr>
          <w:rFonts w:ascii="CorpoS" w:eastAsia="+mn-ea" w:hAnsi="CorpoS" w:cstheme="majorBidi" w:hint="cs"/>
          <w:b/>
          <w:bCs/>
          <w:color w:val="0070C0"/>
          <w:sz w:val="28"/>
          <w:szCs w:val="28"/>
          <w:u w:val="single"/>
          <w:cs/>
          <w:lang w:val="en-GB"/>
        </w:rPr>
        <w:t xml:space="preserve">ส่วนที่ </w:t>
      </w:r>
      <w:r w:rsidR="002F57BC">
        <w:rPr>
          <w:rFonts w:ascii="CorpoS" w:eastAsia="+mn-ea" w:hAnsi="CorpoS" w:cstheme="majorBidi"/>
          <w:b/>
          <w:bCs/>
          <w:color w:val="0070C0"/>
          <w:u w:val="single"/>
        </w:rPr>
        <w:t>7</w:t>
      </w:r>
      <w:r w:rsidR="002F57BC" w:rsidRPr="002F57BC">
        <w:rPr>
          <w:rFonts w:ascii="CorpoS" w:eastAsia="+mn-ea" w:hAnsi="CorpoS" w:cstheme="majorBidi"/>
          <w:b/>
          <w:bCs/>
          <w:color w:val="0070C0"/>
          <w:u w:val="single"/>
        </w:rPr>
        <w:t xml:space="preserve">: </w:t>
      </w:r>
      <w:r w:rsidR="00F306F9" w:rsidRPr="003D3379">
        <w:rPr>
          <w:rFonts w:ascii="CorpoS" w:hAnsi="CorpoS" w:cstheme="majorBidi"/>
          <w:b/>
          <w:bCs/>
          <w:color w:val="0070C0"/>
          <w:sz w:val="28"/>
          <w:szCs w:val="28"/>
          <w:u w:val="single"/>
          <w:cs/>
        </w:rPr>
        <w:t>ด้านความพึงพอใจโดยรวม</w:t>
      </w:r>
      <w:r w:rsidR="003D3379" w:rsidRPr="003D3379">
        <w:rPr>
          <w:rFonts w:ascii="CorpoS" w:hAnsi="CorpoS" w:cstheme="majorBidi" w:hint="cs"/>
          <w:b/>
          <w:bCs/>
          <w:color w:val="0070C0"/>
          <w:sz w:val="28"/>
          <w:szCs w:val="28"/>
          <w:u w:val="single"/>
          <w:cs/>
        </w:rPr>
        <w:t>ต่อผู้จำหน่ายฯ</w:t>
      </w:r>
      <w:r w:rsidRPr="003D3379">
        <w:rPr>
          <w:rFonts w:ascii="CorpoS" w:hAnsi="CorpoS" w:cstheme="majorBidi"/>
          <w:b/>
          <w:bCs/>
          <w:color w:val="0070C0"/>
          <w:sz w:val="28"/>
          <w:szCs w:val="28"/>
          <w:u w:val="single"/>
          <w:lang w:val="en-GB"/>
        </w:rPr>
        <w:t>)</w:t>
      </w:r>
    </w:p>
    <w:p w14:paraId="10E82440" w14:textId="77777777" w:rsidR="00A35541" w:rsidRPr="007633D7" w:rsidRDefault="00A35541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b/>
          <w:bCs/>
          <w:color w:val="FF0000"/>
          <w:sz w:val="28"/>
          <w:szCs w:val="28"/>
        </w:rPr>
      </w:pPr>
      <w:r>
        <w:rPr>
          <w:rFonts w:ascii="CorpoS" w:hAnsi="CorpoS" w:cstheme="majorBidi" w:hint="cs"/>
          <w:b/>
          <w:bCs/>
          <w:sz w:val="28"/>
          <w:szCs w:val="28"/>
          <w:cs/>
        </w:rPr>
        <w:t>ท่านพึงพอใจต่อ</w:t>
      </w:r>
      <w:r w:rsidRPr="00A35541">
        <w:rPr>
          <w:rFonts w:ascii="CorpoS" w:hAnsi="CorpoS" w:cstheme="majorBidi"/>
          <w:b/>
          <w:bCs/>
          <w:sz w:val="28"/>
          <w:szCs w:val="28"/>
          <w:u w:val="single"/>
          <w:cs/>
        </w:rPr>
        <w:t>การบริการอย่างเป็นมิตร</w:t>
      </w:r>
      <w:r>
        <w:rPr>
          <w:rFonts w:ascii="CorpoS" w:hAnsi="CorpoS" w:cstheme="majorBidi"/>
          <w:b/>
          <w:bCs/>
          <w:sz w:val="28"/>
          <w:szCs w:val="28"/>
          <w:cs/>
        </w:rPr>
        <w:t>ของผู้จำหน่ายฯ</w:t>
      </w:r>
      <w:r w:rsidRPr="007633D7">
        <w:rPr>
          <w:rFonts w:ascii="CorpoS" w:hAnsi="CorpoS" w:cstheme="majorBidi"/>
          <w:b/>
          <w:bCs/>
          <w:sz w:val="28"/>
          <w:szCs w:val="28"/>
          <w:cs/>
        </w:rPr>
        <w:t xml:space="preserve">  </w:t>
      </w:r>
    </w:p>
    <w:p w14:paraId="34C36B77" w14:textId="77777777" w:rsidR="00A35541" w:rsidRDefault="00A35541" w:rsidP="00A35541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sz w:val="28"/>
          <w:szCs w:val="28"/>
        </w:rPr>
      </w:pP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5)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พอใจมาก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4)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3)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พอใช้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</w:rPr>
        <w:t xml:space="preserve"> 2)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ไม่พอใจ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1)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>
        <w:rPr>
          <w:rFonts w:ascii="CorpoS" w:hAnsi="CorpoS" w:cstheme="majorBidi"/>
          <w:color w:val="000000" w:themeColor="text1"/>
          <w:sz w:val="28"/>
          <w:szCs w:val="28"/>
          <w:cs/>
        </w:rPr>
        <w:t>ไม่พอใจอย่างยิ่ง</w:t>
      </w:r>
      <w:r w:rsidRPr="00A06B87">
        <w:rPr>
          <w:rFonts w:ascii="CorpoS" w:hAnsi="CorpoS" w:cstheme="majorBidi"/>
          <w:color w:val="00B050"/>
          <w:sz w:val="28"/>
          <w:szCs w:val="28"/>
          <w:cs/>
        </w:rPr>
        <w:t xml:space="preserve"> </w:t>
      </w:r>
      <w:r w:rsidRPr="008E2B1B">
        <w:rPr>
          <w:rFonts w:ascii="CorpoS" w:hAnsi="CorpoS" w:cstheme="majorBidi"/>
        </w:rPr>
        <w:sym w:font="Wingdings" w:char="F0A8"/>
      </w:r>
      <w:r w:rsidRPr="008E2B1B">
        <w:rPr>
          <w:rFonts w:ascii="CorpoS" w:hAnsi="CorpoS" w:cstheme="majorBidi"/>
          <w:cs/>
        </w:rPr>
        <w:t xml:space="preserve"> </w:t>
      </w:r>
      <w:r>
        <w:rPr>
          <w:rFonts w:ascii="CorpoS" w:hAnsi="CorpoS" w:cstheme="majorBidi"/>
        </w:rPr>
        <w:t>9</w:t>
      </w:r>
      <w:r w:rsidRPr="008E2B1B">
        <w:rPr>
          <w:rFonts w:ascii="CorpoS" w:hAnsi="CorpoS" w:cstheme="majorBidi"/>
        </w:rPr>
        <w:t>)</w:t>
      </w:r>
      <w:r w:rsidRPr="008E2B1B">
        <w:rPr>
          <w:rFonts w:ascii="CorpoS" w:hAnsi="CorpoS" w:cstheme="majorBidi"/>
          <w:cs/>
        </w:rPr>
        <w:t xml:space="preserve"> </w:t>
      </w:r>
      <w:r w:rsidRPr="00A06B87">
        <w:rPr>
          <w:rFonts w:ascii="CorpoS" w:hAnsi="CorpoS" w:cstheme="majorBidi"/>
          <w:sz w:val="28"/>
          <w:szCs w:val="28"/>
          <w:cs/>
        </w:rPr>
        <w:t>ไม่</w:t>
      </w:r>
      <w:r>
        <w:rPr>
          <w:rFonts w:ascii="CorpoS" w:hAnsi="CorpoS" w:cstheme="majorBidi" w:hint="cs"/>
          <w:sz w:val="28"/>
          <w:szCs w:val="28"/>
          <w:cs/>
        </w:rPr>
        <w:t>ได้รับบริการ</w:t>
      </w:r>
      <w:r>
        <w:rPr>
          <w:rFonts w:ascii="CorpoS" w:hAnsi="CorpoS" w:cstheme="majorBidi"/>
          <w:sz w:val="28"/>
          <w:szCs w:val="28"/>
        </w:rPr>
        <w:t xml:space="preserve"> </w:t>
      </w:r>
    </w:p>
    <w:p w14:paraId="47FE8142" w14:textId="77777777" w:rsidR="002D5C4F" w:rsidRPr="00C139DE" w:rsidRDefault="002D5C4F" w:rsidP="002D5C4F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</w:rPr>
      </w:pP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 xml:space="preserve">ถ้าตอบ 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2, 1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  <w:lang w:val="en-GB"/>
        </w:rPr>
        <w:t>กรุณา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>ระบุเหตุผล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________________________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6F0CC7">
        <w:rPr>
          <w:rFonts w:ascii="CorpoS" w:hAnsi="CorpoS" w:cstheme="majorBidi"/>
          <w:color w:val="FF0000"/>
          <w:sz w:val="28"/>
          <w:szCs w:val="28"/>
          <w:cs/>
          <w:lang w:val="en-GB"/>
        </w:rPr>
        <w:t>มิฉะนั้นจะผ่านไปข้อต่อไปไม่ได้</w:t>
      </w:r>
    </w:p>
    <w:p w14:paraId="09B19054" w14:textId="77777777" w:rsidR="00A35541" w:rsidRPr="00F04372" w:rsidRDefault="00A35541" w:rsidP="00A35541">
      <w:pPr>
        <w:pBdr>
          <w:bottom w:val="single" w:sz="12" w:space="1" w:color="auto"/>
        </w:pBdr>
        <w:rPr>
          <w:rFonts w:ascii="CorpoS" w:hAnsi="CorpoS" w:cstheme="majorBidi"/>
          <w:sz w:val="28"/>
          <w:szCs w:val="28"/>
        </w:rPr>
      </w:pPr>
    </w:p>
    <w:p w14:paraId="7BFAA7B3" w14:textId="4DADFCDB" w:rsidR="00A35541" w:rsidRPr="00530B43" w:rsidRDefault="00A35541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b/>
          <w:bCs/>
          <w:color w:val="FF0000"/>
          <w:sz w:val="28"/>
          <w:szCs w:val="28"/>
        </w:rPr>
      </w:pPr>
      <w:r>
        <w:rPr>
          <w:rFonts w:ascii="CorpoS" w:hAnsi="CorpoS" w:cstheme="majorBidi" w:hint="cs"/>
          <w:b/>
          <w:bCs/>
          <w:sz w:val="28"/>
          <w:szCs w:val="28"/>
          <w:cs/>
        </w:rPr>
        <w:t>ท่านพึงพอใจต่อ</w:t>
      </w:r>
      <w:r w:rsidRPr="00A35541">
        <w:rPr>
          <w:rFonts w:ascii="CorpoS" w:hAnsi="CorpoS" w:cstheme="majorBidi"/>
          <w:b/>
          <w:bCs/>
          <w:sz w:val="28"/>
          <w:szCs w:val="28"/>
          <w:u w:val="single"/>
          <w:cs/>
        </w:rPr>
        <w:t>การให้คำมั่นสัญญา</w:t>
      </w:r>
      <w:r w:rsidRPr="00A35541">
        <w:rPr>
          <w:rFonts w:ascii="CorpoS" w:hAnsi="CorpoS" w:cstheme="majorBidi" w:hint="cs"/>
          <w:b/>
          <w:bCs/>
          <w:u w:val="single"/>
          <w:cs/>
        </w:rPr>
        <w:t>หรือ</w:t>
      </w:r>
      <w:r w:rsidRPr="00A35541">
        <w:rPr>
          <w:rFonts w:ascii="CorpoS" w:hAnsi="CorpoS" w:cstheme="majorBidi"/>
          <w:b/>
          <w:bCs/>
          <w:sz w:val="28"/>
          <w:szCs w:val="28"/>
          <w:u w:val="single"/>
          <w:cs/>
        </w:rPr>
        <w:t>ความรับผิดชอบต่อข้อตกล</w:t>
      </w:r>
      <w:r w:rsidRPr="00A35541">
        <w:rPr>
          <w:rFonts w:ascii="CorpoS" w:hAnsi="CorpoS" w:cstheme="majorBidi" w:hint="cs"/>
          <w:b/>
          <w:bCs/>
          <w:sz w:val="28"/>
          <w:szCs w:val="28"/>
          <w:u w:val="single"/>
          <w:cs/>
        </w:rPr>
        <w:t>ง</w:t>
      </w:r>
      <w:r>
        <w:rPr>
          <w:rFonts w:ascii="CorpoS" w:hAnsi="CorpoS" w:cstheme="majorBidi" w:hint="cs"/>
          <w:b/>
          <w:bCs/>
          <w:sz w:val="28"/>
          <w:szCs w:val="28"/>
          <w:cs/>
        </w:rPr>
        <w:t>ของผู้จำหน่ายฯ</w:t>
      </w:r>
      <w:r w:rsidR="00530B43">
        <w:rPr>
          <w:rFonts w:ascii="CorpoS" w:hAnsi="CorpoS" w:cstheme="majorBidi" w:hint="cs"/>
          <w:b/>
          <w:bCs/>
          <w:sz w:val="28"/>
          <w:szCs w:val="28"/>
          <w:cs/>
        </w:rPr>
        <w:t xml:space="preserve"> </w:t>
      </w:r>
      <w:r w:rsidR="00530B43" w:rsidRPr="00530B43">
        <w:rPr>
          <w:rFonts w:ascii="CorpoS" w:hAnsi="CorpoS" w:cstheme="majorBidi" w:hint="cs"/>
          <w:b/>
          <w:bCs/>
          <w:color w:val="FF0000"/>
          <w:sz w:val="28"/>
          <w:szCs w:val="28"/>
          <w:cs/>
        </w:rPr>
        <w:t>(ได้รับสินค้าตามใบจอง ส่งมอบตรงเวลาตามที่ตกลงไว้)</w:t>
      </w:r>
    </w:p>
    <w:p w14:paraId="5A007F47" w14:textId="77777777" w:rsidR="00A35541" w:rsidRDefault="00A35541" w:rsidP="00A35541">
      <w:pPr>
        <w:pBdr>
          <w:bottom w:val="single" w:sz="12" w:space="1" w:color="auto"/>
        </w:pBdr>
        <w:ind w:firstLine="720"/>
        <w:rPr>
          <w:rFonts w:ascii="CorpoS" w:hAnsi="CorpoS" w:cstheme="majorBidi"/>
          <w:sz w:val="28"/>
          <w:szCs w:val="28"/>
        </w:rPr>
      </w:pP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5)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พอใจมาก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4)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3)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พอใช้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</w:rPr>
        <w:t xml:space="preserve"> 2)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ไม่พอใจ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1)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>
        <w:rPr>
          <w:rFonts w:ascii="CorpoS" w:hAnsi="CorpoS" w:cstheme="majorBidi"/>
          <w:color w:val="000000" w:themeColor="text1"/>
          <w:sz w:val="28"/>
          <w:szCs w:val="28"/>
          <w:cs/>
        </w:rPr>
        <w:t>ไม่พอใจอย่างยิ่ง</w:t>
      </w:r>
      <w:r w:rsidRPr="00A06B87">
        <w:rPr>
          <w:rFonts w:ascii="CorpoS" w:hAnsi="CorpoS" w:cstheme="majorBidi"/>
          <w:color w:val="00B050"/>
          <w:sz w:val="28"/>
          <w:szCs w:val="28"/>
          <w:cs/>
        </w:rPr>
        <w:t xml:space="preserve"> </w:t>
      </w:r>
      <w:r w:rsidRPr="008E2B1B">
        <w:rPr>
          <w:rFonts w:ascii="CorpoS" w:hAnsi="CorpoS" w:cstheme="majorBidi"/>
        </w:rPr>
        <w:sym w:font="Wingdings" w:char="F0A8"/>
      </w:r>
      <w:r w:rsidRPr="008E2B1B">
        <w:rPr>
          <w:rFonts w:ascii="CorpoS" w:hAnsi="CorpoS" w:cstheme="majorBidi"/>
          <w:cs/>
        </w:rPr>
        <w:t xml:space="preserve"> </w:t>
      </w:r>
      <w:r>
        <w:rPr>
          <w:rFonts w:ascii="CorpoS" w:hAnsi="CorpoS" w:cstheme="majorBidi"/>
        </w:rPr>
        <w:t>9</w:t>
      </w:r>
      <w:r w:rsidRPr="008E2B1B">
        <w:rPr>
          <w:rFonts w:ascii="CorpoS" w:hAnsi="CorpoS" w:cstheme="majorBidi"/>
        </w:rPr>
        <w:t>)</w:t>
      </w:r>
      <w:r w:rsidRPr="008E2B1B">
        <w:rPr>
          <w:rFonts w:ascii="CorpoS" w:hAnsi="CorpoS" w:cstheme="majorBidi"/>
          <w:cs/>
        </w:rPr>
        <w:t xml:space="preserve"> </w:t>
      </w:r>
      <w:r w:rsidRPr="00A06B87">
        <w:rPr>
          <w:rFonts w:ascii="CorpoS" w:hAnsi="CorpoS" w:cstheme="majorBidi"/>
          <w:sz w:val="28"/>
          <w:szCs w:val="28"/>
          <w:cs/>
        </w:rPr>
        <w:t>ไม่</w:t>
      </w:r>
      <w:r>
        <w:rPr>
          <w:rFonts w:ascii="CorpoS" w:hAnsi="CorpoS" w:cstheme="majorBidi" w:hint="cs"/>
          <w:sz w:val="28"/>
          <w:szCs w:val="28"/>
          <w:cs/>
        </w:rPr>
        <w:t>ได้รับบริการ</w:t>
      </w:r>
      <w:r>
        <w:rPr>
          <w:rFonts w:ascii="CorpoS" w:hAnsi="CorpoS" w:cstheme="majorBidi"/>
          <w:sz w:val="28"/>
          <w:szCs w:val="28"/>
        </w:rPr>
        <w:t xml:space="preserve"> </w:t>
      </w:r>
    </w:p>
    <w:p w14:paraId="601FAD5E" w14:textId="77777777" w:rsidR="002D5C4F" w:rsidRPr="00C139DE" w:rsidRDefault="002D5C4F" w:rsidP="002D5C4F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</w:rPr>
      </w:pP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 xml:space="preserve">ถ้าตอบ 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2, 1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  <w:lang w:val="en-GB"/>
        </w:rPr>
        <w:t>กรุณา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>ระบุเหตุผล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________________________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6F0CC7">
        <w:rPr>
          <w:rFonts w:ascii="CorpoS" w:hAnsi="CorpoS" w:cstheme="majorBidi"/>
          <w:color w:val="FF0000"/>
          <w:sz w:val="28"/>
          <w:szCs w:val="28"/>
          <w:cs/>
          <w:lang w:val="en-GB"/>
        </w:rPr>
        <w:t>มิฉะนั้นจะผ่านไปข้อต่อไปไม่ได้</w:t>
      </w:r>
    </w:p>
    <w:p w14:paraId="3A4AE28A" w14:textId="77777777" w:rsidR="00A35541" w:rsidRPr="00F04372" w:rsidRDefault="00A35541" w:rsidP="00A35541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sz w:val="28"/>
          <w:szCs w:val="28"/>
        </w:rPr>
      </w:pPr>
    </w:p>
    <w:p w14:paraId="65E1977B" w14:textId="77777777" w:rsidR="00A35541" w:rsidRPr="007633D7" w:rsidRDefault="00A35541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b/>
          <w:bCs/>
          <w:color w:val="FF0000"/>
          <w:sz w:val="28"/>
          <w:szCs w:val="28"/>
        </w:rPr>
      </w:pPr>
      <w:r>
        <w:rPr>
          <w:rFonts w:ascii="CorpoS" w:hAnsi="CorpoS" w:cstheme="majorBidi" w:hint="cs"/>
          <w:b/>
          <w:bCs/>
          <w:sz w:val="28"/>
          <w:szCs w:val="28"/>
          <w:cs/>
        </w:rPr>
        <w:t>ท่านพึงพอใจต่อ</w:t>
      </w:r>
      <w:r w:rsidRPr="00A35541">
        <w:rPr>
          <w:rFonts w:ascii="CorpoS" w:hAnsi="CorpoS" w:cstheme="majorBidi"/>
          <w:b/>
          <w:bCs/>
          <w:sz w:val="28"/>
          <w:szCs w:val="28"/>
          <w:u w:val="single"/>
          <w:cs/>
        </w:rPr>
        <w:t>ความสามารถในการแก้ปัญหา</w:t>
      </w:r>
      <w:r>
        <w:rPr>
          <w:rFonts w:ascii="CorpoS" w:hAnsi="CorpoS" w:cstheme="majorBidi" w:hint="cs"/>
          <w:b/>
          <w:bCs/>
          <w:sz w:val="28"/>
          <w:szCs w:val="28"/>
          <w:cs/>
        </w:rPr>
        <w:t>ของผู้จำหน่ายฯ</w:t>
      </w:r>
    </w:p>
    <w:p w14:paraId="1A7D313D" w14:textId="77777777" w:rsidR="00A35541" w:rsidRDefault="00A35541" w:rsidP="00A35541">
      <w:pPr>
        <w:pBdr>
          <w:bottom w:val="single" w:sz="12" w:space="1" w:color="auto"/>
        </w:pBdr>
        <w:ind w:firstLine="720"/>
        <w:rPr>
          <w:rFonts w:ascii="CorpoS" w:hAnsi="CorpoS" w:cstheme="majorBidi"/>
          <w:sz w:val="28"/>
          <w:szCs w:val="28"/>
        </w:rPr>
      </w:pP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5)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พอใจมาก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4)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3)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พอใช้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</w:rPr>
        <w:t xml:space="preserve"> 2)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ไม่พอใจ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1)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>
        <w:rPr>
          <w:rFonts w:ascii="CorpoS" w:hAnsi="CorpoS" w:cstheme="majorBidi"/>
          <w:color w:val="000000" w:themeColor="text1"/>
          <w:sz w:val="28"/>
          <w:szCs w:val="28"/>
          <w:cs/>
        </w:rPr>
        <w:t>ไม่พอใจอย่างยิ่ง</w:t>
      </w:r>
      <w:r w:rsidRPr="00A06B87">
        <w:rPr>
          <w:rFonts w:ascii="CorpoS" w:hAnsi="CorpoS" w:cstheme="majorBidi"/>
          <w:color w:val="00B050"/>
          <w:sz w:val="28"/>
          <w:szCs w:val="28"/>
          <w:cs/>
        </w:rPr>
        <w:t xml:space="preserve"> </w:t>
      </w:r>
      <w:r w:rsidRPr="008E2B1B">
        <w:rPr>
          <w:rFonts w:ascii="CorpoS" w:hAnsi="CorpoS" w:cstheme="majorBidi"/>
        </w:rPr>
        <w:sym w:font="Wingdings" w:char="F0A8"/>
      </w:r>
      <w:r w:rsidRPr="008E2B1B">
        <w:rPr>
          <w:rFonts w:ascii="CorpoS" w:hAnsi="CorpoS" w:cstheme="majorBidi"/>
          <w:cs/>
        </w:rPr>
        <w:t xml:space="preserve"> </w:t>
      </w:r>
      <w:r>
        <w:rPr>
          <w:rFonts w:ascii="CorpoS" w:hAnsi="CorpoS" w:cstheme="majorBidi"/>
        </w:rPr>
        <w:t>9</w:t>
      </w:r>
      <w:r w:rsidRPr="008E2B1B">
        <w:rPr>
          <w:rFonts w:ascii="CorpoS" w:hAnsi="CorpoS" w:cstheme="majorBidi"/>
        </w:rPr>
        <w:t>)</w:t>
      </w:r>
      <w:r w:rsidRPr="008E2B1B">
        <w:rPr>
          <w:rFonts w:ascii="CorpoS" w:hAnsi="CorpoS" w:cstheme="majorBidi"/>
          <w:cs/>
        </w:rPr>
        <w:t xml:space="preserve"> </w:t>
      </w:r>
      <w:r w:rsidRPr="00A06B87">
        <w:rPr>
          <w:rFonts w:ascii="CorpoS" w:hAnsi="CorpoS" w:cstheme="majorBidi"/>
          <w:sz w:val="28"/>
          <w:szCs w:val="28"/>
          <w:cs/>
        </w:rPr>
        <w:t>ไม่</w:t>
      </w:r>
      <w:r>
        <w:rPr>
          <w:rFonts w:ascii="CorpoS" w:hAnsi="CorpoS" w:cstheme="majorBidi" w:hint="cs"/>
          <w:sz w:val="28"/>
          <w:szCs w:val="28"/>
          <w:cs/>
        </w:rPr>
        <w:t>ได้รับบริการ</w:t>
      </w:r>
      <w:r>
        <w:rPr>
          <w:rFonts w:ascii="CorpoS" w:hAnsi="CorpoS" w:cstheme="majorBidi"/>
          <w:sz w:val="28"/>
          <w:szCs w:val="28"/>
        </w:rPr>
        <w:t xml:space="preserve"> </w:t>
      </w:r>
    </w:p>
    <w:p w14:paraId="4FD6A5AF" w14:textId="77777777" w:rsidR="002D5C4F" w:rsidRPr="00C139DE" w:rsidRDefault="002D5C4F" w:rsidP="002D5C4F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</w:rPr>
      </w:pP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 xml:space="preserve">ถ้าตอบ 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2, 1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  <w:lang w:val="en-GB"/>
        </w:rPr>
        <w:t>กรุณา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>ระบุเหตุผล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________________________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6F0CC7">
        <w:rPr>
          <w:rFonts w:ascii="CorpoS" w:hAnsi="CorpoS" w:cstheme="majorBidi"/>
          <w:color w:val="FF0000"/>
          <w:sz w:val="28"/>
          <w:szCs w:val="28"/>
          <w:cs/>
          <w:lang w:val="en-GB"/>
        </w:rPr>
        <w:t>มิฉะนั้นจะผ่านไปข้อต่อไปไม่ได้</w:t>
      </w:r>
    </w:p>
    <w:p w14:paraId="789F1113" w14:textId="77777777" w:rsidR="00A35541" w:rsidRPr="003D3379" w:rsidRDefault="00A35541" w:rsidP="008F5DBA">
      <w:pPr>
        <w:pBdr>
          <w:bottom w:val="single" w:sz="12" w:space="1" w:color="auto"/>
        </w:pBdr>
        <w:rPr>
          <w:rFonts w:ascii="CorpoS" w:hAnsi="CorpoS" w:cstheme="majorBidi"/>
          <w:color w:val="0070C0"/>
          <w:sz w:val="28"/>
          <w:szCs w:val="28"/>
          <w:lang w:val="en-GB"/>
        </w:rPr>
      </w:pPr>
    </w:p>
    <w:p w14:paraId="095EF254" w14:textId="77777777" w:rsidR="00DE6B31" w:rsidRPr="007633D7" w:rsidRDefault="003D3379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b/>
          <w:bCs/>
          <w:sz w:val="28"/>
          <w:szCs w:val="28"/>
          <w:cs/>
        </w:rPr>
      </w:pPr>
      <w:r>
        <w:rPr>
          <w:rFonts w:ascii="CorpoS" w:hAnsi="CorpoS" w:cstheme="majorBidi" w:hint="cs"/>
          <w:b/>
          <w:bCs/>
          <w:sz w:val="28"/>
          <w:szCs w:val="28"/>
          <w:cs/>
        </w:rPr>
        <w:t xml:space="preserve">โดยรวมแล้ว </w:t>
      </w:r>
      <w:r w:rsidR="009271FE" w:rsidRPr="007633D7">
        <w:rPr>
          <w:rFonts w:ascii="CorpoS" w:hAnsi="CorpoS" w:cstheme="majorBidi"/>
          <w:b/>
          <w:bCs/>
          <w:sz w:val="28"/>
          <w:szCs w:val="28"/>
          <w:cs/>
        </w:rPr>
        <w:t>ท่านพึงพอใจในการซื้อรถคันนี้กับผู้จำหน่ายฯรายนี้</w:t>
      </w:r>
      <w:r w:rsidR="00DE6B31" w:rsidRPr="007633D7">
        <w:rPr>
          <w:rFonts w:ascii="CorpoS" w:hAnsi="CorpoS" w:cstheme="majorBidi" w:hint="cs"/>
          <w:b/>
          <w:bCs/>
          <w:sz w:val="28"/>
          <w:szCs w:val="28"/>
          <w:cs/>
        </w:rPr>
        <w:t>อย่างไร</w:t>
      </w:r>
    </w:p>
    <w:p w14:paraId="1A832DB3" w14:textId="77777777" w:rsidR="00C1182A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000000" w:themeColor="text1"/>
          <w:sz w:val="28"/>
          <w:szCs w:val="28"/>
        </w:rPr>
      </w:pP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5)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พอใจมาก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4)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พอใจ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3)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พอใช้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</w:rPr>
        <w:t xml:space="preserve"> 2)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ไม่พอใจ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1)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>
        <w:rPr>
          <w:rFonts w:ascii="CorpoS" w:hAnsi="CorpoS" w:cstheme="majorBidi"/>
          <w:color w:val="000000" w:themeColor="text1"/>
          <w:sz w:val="28"/>
          <w:szCs w:val="28"/>
          <w:cs/>
        </w:rPr>
        <w:t>ไม่พอใจอย่างยิ่ง</w:t>
      </w:r>
    </w:p>
    <w:p w14:paraId="357CF3CF" w14:textId="77777777" w:rsidR="009271FE" w:rsidRPr="00C139DE" w:rsidRDefault="009271FE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</w:rPr>
      </w:pP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 xml:space="preserve">ถ้าตอบ 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2, 1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  <w:lang w:val="en-GB"/>
        </w:rPr>
        <w:t>กรุณา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>ระบุเหตุผล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________________________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6F0CC7">
        <w:rPr>
          <w:rFonts w:ascii="CorpoS" w:hAnsi="CorpoS" w:cstheme="majorBidi"/>
          <w:color w:val="FF0000"/>
          <w:sz w:val="28"/>
          <w:szCs w:val="28"/>
          <w:cs/>
          <w:lang w:val="en-GB"/>
        </w:rPr>
        <w:t>มิฉะนั้นจะผ่านไปข้อต่อไปไม่ได้</w:t>
      </w:r>
    </w:p>
    <w:p w14:paraId="15A2267E" w14:textId="77777777" w:rsidR="009271FE" w:rsidRPr="00F04372" w:rsidRDefault="009271FE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00B050"/>
          <w:sz w:val="28"/>
          <w:szCs w:val="28"/>
        </w:rPr>
      </w:pPr>
    </w:p>
    <w:p w14:paraId="08AB5E88" w14:textId="77777777" w:rsidR="00C1182A" w:rsidRPr="007633D7" w:rsidRDefault="009271FE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color w:val="00B050"/>
          <w:sz w:val="28"/>
          <w:szCs w:val="28"/>
        </w:rPr>
      </w:pPr>
      <w:r w:rsidRPr="007633D7">
        <w:rPr>
          <w:rFonts w:ascii="CorpoS" w:hAnsi="CorpoS" w:cstheme="majorBidi"/>
          <w:b/>
          <w:bCs/>
          <w:sz w:val="28"/>
          <w:szCs w:val="28"/>
          <w:cs/>
        </w:rPr>
        <w:t>ท่านจะแนะนำผู้จำหน่ายฯรายนี้ให้แก่ผู้อื่น</w:t>
      </w:r>
      <w:r w:rsidR="00613FA9" w:rsidRPr="007633D7">
        <w:rPr>
          <w:rFonts w:ascii="CorpoS" w:hAnsi="CorpoS" w:cstheme="majorBidi" w:hint="cs"/>
          <w:b/>
          <w:bCs/>
          <w:sz w:val="28"/>
          <w:szCs w:val="28"/>
          <w:cs/>
        </w:rPr>
        <w:t>หรือไม่</w:t>
      </w:r>
    </w:p>
    <w:p w14:paraId="31564812" w14:textId="77777777" w:rsidR="00C1182A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00B050"/>
          <w:sz w:val="28"/>
          <w:szCs w:val="28"/>
        </w:rPr>
      </w:pP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5)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>
        <w:rPr>
          <w:rFonts w:ascii="CorpoS" w:hAnsi="CorpoS" w:cstheme="majorBidi" w:hint="cs"/>
          <w:color w:val="000000" w:themeColor="text1"/>
          <w:sz w:val="28"/>
          <w:szCs w:val="28"/>
          <w:cs/>
        </w:rPr>
        <w:t>แนะนำแน่นอน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4)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>
        <w:rPr>
          <w:rFonts w:ascii="CorpoS" w:hAnsi="CorpoS" w:cstheme="majorBidi" w:hint="cs"/>
          <w:color w:val="000000" w:themeColor="text1"/>
          <w:sz w:val="28"/>
          <w:szCs w:val="28"/>
          <w:cs/>
        </w:rPr>
        <w:t>แนะนำ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3)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>
        <w:rPr>
          <w:rFonts w:ascii="CorpoS" w:hAnsi="CorpoS" w:cstheme="majorBidi" w:hint="cs"/>
          <w:color w:val="000000" w:themeColor="text1"/>
          <w:sz w:val="28"/>
          <w:szCs w:val="28"/>
          <w:cs/>
        </w:rPr>
        <w:t>อาจจะ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</w:rPr>
        <w:t xml:space="preserve"> 2)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>ไม่</w:t>
      </w:r>
      <w:r>
        <w:rPr>
          <w:rFonts w:ascii="CorpoS" w:hAnsi="CorpoS" w:cstheme="majorBidi" w:hint="cs"/>
          <w:color w:val="000000" w:themeColor="text1"/>
          <w:sz w:val="28"/>
          <w:szCs w:val="28"/>
          <w:cs/>
        </w:rPr>
        <w:t>แนะนำ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1)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>
        <w:rPr>
          <w:rFonts w:ascii="CorpoS" w:hAnsi="CorpoS" w:cstheme="majorBidi"/>
          <w:color w:val="000000" w:themeColor="text1"/>
          <w:sz w:val="28"/>
          <w:szCs w:val="28"/>
          <w:cs/>
        </w:rPr>
        <w:t>ไม่</w:t>
      </w:r>
      <w:r>
        <w:rPr>
          <w:rFonts w:ascii="CorpoS" w:hAnsi="CorpoS" w:cstheme="majorBidi" w:hint="cs"/>
          <w:color w:val="000000" w:themeColor="text1"/>
          <w:sz w:val="28"/>
          <w:szCs w:val="28"/>
          <w:cs/>
        </w:rPr>
        <w:t>แนะนำแน่นอน</w:t>
      </w:r>
      <w:r w:rsidRPr="00A06B87">
        <w:rPr>
          <w:rFonts w:ascii="CorpoS" w:hAnsi="CorpoS" w:cstheme="majorBidi"/>
          <w:color w:val="00B050"/>
          <w:sz w:val="28"/>
          <w:szCs w:val="28"/>
          <w:cs/>
        </w:rPr>
        <w:t xml:space="preserve"> </w:t>
      </w:r>
    </w:p>
    <w:p w14:paraId="5617AB03" w14:textId="77777777" w:rsidR="009271FE" w:rsidRPr="00C139DE" w:rsidRDefault="009271FE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</w:rPr>
      </w:pP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 xml:space="preserve">ถ้าตอบ 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2, 1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  <w:lang w:val="en-GB"/>
        </w:rPr>
        <w:t>กรุณา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>ระบุเหตุผล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________________________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6F0CC7">
        <w:rPr>
          <w:rFonts w:ascii="CorpoS" w:hAnsi="CorpoS" w:cstheme="majorBidi"/>
          <w:color w:val="FF0000"/>
          <w:sz w:val="28"/>
          <w:szCs w:val="28"/>
          <w:cs/>
          <w:lang w:val="en-GB"/>
        </w:rPr>
        <w:t>มิฉะนั้นจะผ่านไปข้อต่อไปไม่ได้</w:t>
      </w:r>
    </w:p>
    <w:p w14:paraId="65086F13" w14:textId="77777777" w:rsidR="009271FE" w:rsidRPr="00F04372" w:rsidRDefault="009271FE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00B050"/>
          <w:sz w:val="28"/>
          <w:szCs w:val="28"/>
        </w:rPr>
      </w:pPr>
    </w:p>
    <w:p w14:paraId="0F9A15B4" w14:textId="77777777" w:rsidR="00C1182A" w:rsidRPr="007633D7" w:rsidRDefault="009271FE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color w:val="00B050"/>
          <w:sz w:val="28"/>
          <w:szCs w:val="28"/>
        </w:rPr>
      </w:pPr>
      <w:r w:rsidRPr="007633D7">
        <w:rPr>
          <w:rFonts w:ascii="CorpoS" w:hAnsi="CorpoS" w:hint="cs"/>
          <w:b/>
          <w:bCs/>
          <w:sz w:val="28"/>
          <w:szCs w:val="28"/>
          <w:cs/>
        </w:rPr>
        <w:t>ท่านให้ความสำคัญที่จะให้ผู้จำหน่ายฯรายนี้ดูแลท่านเท่านั้น</w:t>
      </w:r>
      <w:r w:rsidRPr="007633D7">
        <w:rPr>
          <w:rFonts w:ascii="CorpoS" w:hAnsi="CorpoS"/>
          <w:b/>
          <w:bCs/>
          <w:sz w:val="28"/>
          <w:szCs w:val="28"/>
          <w:cs/>
        </w:rPr>
        <w:t xml:space="preserve"> </w:t>
      </w:r>
      <w:r w:rsidRPr="007633D7">
        <w:rPr>
          <w:rFonts w:ascii="CorpoS" w:hAnsi="CorpoS" w:hint="cs"/>
          <w:b/>
          <w:bCs/>
          <w:sz w:val="28"/>
          <w:szCs w:val="28"/>
          <w:u w:val="single"/>
          <w:cs/>
        </w:rPr>
        <w:t>ไม่ใช่</w:t>
      </w:r>
      <w:r w:rsidRPr="007633D7">
        <w:rPr>
          <w:rFonts w:ascii="CorpoS" w:hAnsi="CorpoS" w:hint="cs"/>
          <w:b/>
          <w:bCs/>
          <w:sz w:val="28"/>
          <w:szCs w:val="28"/>
          <w:cs/>
        </w:rPr>
        <w:t>ผู้จำหน่ายฯรายอื่น</w:t>
      </w:r>
    </w:p>
    <w:p w14:paraId="253F6027" w14:textId="77777777" w:rsidR="00C1182A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sz w:val="28"/>
          <w:szCs w:val="28"/>
        </w:rPr>
      </w:pPr>
      <w:r w:rsidRPr="00B20F0C">
        <w:rPr>
          <w:rFonts w:ascii="CorpoS" w:hAnsi="CorpoS" w:cstheme="majorBidi"/>
        </w:rPr>
        <w:sym w:font="Wingdings" w:char="F0A8"/>
      </w:r>
      <w:r w:rsidRPr="00B20F0C">
        <w:rPr>
          <w:rFonts w:ascii="CorpoS" w:hAnsi="CorpoS" w:cstheme="majorBidi"/>
        </w:rPr>
        <w:t xml:space="preserve">  5)</w:t>
      </w:r>
      <w:r w:rsidRPr="00B20F0C">
        <w:rPr>
          <w:rFonts w:ascii="CorpoS" w:hAnsi="CorpoS" w:cstheme="majorBidi"/>
          <w:cs/>
        </w:rPr>
        <w:t xml:space="preserve"> </w:t>
      </w:r>
      <w:r w:rsidRPr="00A06B87">
        <w:rPr>
          <w:rFonts w:ascii="CorpoS" w:hAnsi="CorpoS" w:cstheme="majorBidi"/>
          <w:sz w:val="28"/>
          <w:szCs w:val="28"/>
          <w:cs/>
        </w:rPr>
        <w:t xml:space="preserve">เห็นด้วยอย่างยิ่ง   </w:t>
      </w:r>
      <w:r w:rsidRPr="00B20F0C">
        <w:rPr>
          <w:rFonts w:ascii="CorpoS" w:hAnsi="CorpoS" w:cstheme="majorBidi"/>
        </w:rPr>
        <w:sym w:font="Wingdings" w:char="F0A8"/>
      </w:r>
      <w:r w:rsidRPr="00B20F0C">
        <w:rPr>
          <w:rFonts w:ascii="CorpoS" w:hAnsi="CorpoS" w:cstheme="majorBidi"/>
          <w:cs/>
        </w:rPr>
        <w:t xml:space="preserve"> </w:t>
      </w:r>
      <w:r w:rsidRPr="00B20F0C">
        <w:rPr>
          <w:rFonts w:ascii="CorpoS" w:hAnsi="CorpoS" w:cstheme="majorBidi"/>
        </w:rPr>
        <w:t>4)</w:t>
      </w:r>
      <w:r w:rsidRPr="00B20F0C">
        <w:rPr>
          <w:rFonts w:ascii="CorpoS" w:hAnsi="CorpoS" w:cstheme="majorBidi"/>
          <w:cs/>
        </w:rPr>
        <w:t xml:space="preserve"> </w:t>
      </w:r>
      <w:r w:rsidRPr="00A06B87">
        <w:rPr>
          <w:rFonts w:ascii="CorpoS" w:hAnsi="CorpoS" w:cstheme="majorBidi"/>
          <w:sz w:val="28"/>
          <w:szCs w:val="28"/>
          <w:cs/>
        </w:rPr>
        <w:t xml:space="preserve">เห็นด้วย   </w:t>
      </w:r>
      <w:r w:rsidRPr="00B20F0C">
        <w:rPr>
          <w:rFonts w:ascii="CorpoS" w:hAnsi="CorpoS" w:cstheme="majorBidi"/>
        </w:rPr>
        <w:sym w:font="Wingdings" w:char="F0A8"/>
      </w:r>
      <w:r w:rsidRPr="00B20F0C">
        <w:rPr>
          <w:rFonts w:ascii="CorpoS" w:hAnsi="CorpoS" w:cstheme="majorBidi"/>
          <w:cs/>
        </w:rPr>
        <w:t xml:space="preserve">  </w:t>
      </w:r>
      <w:r w:rsidRPr="00B20F0C">
        <w:rPr>
          <w:rFonts w:ascii="CorpoS" w:hAnsi="CorpoS" w:cstheme="majorBidi"/>
        </w:rPr>
        <w:t>3)</w:t>
      </w:r>
      <w:r w:rsidRPr="00B20F0C">
        <w:rPr>
          <w:rFonts w:ascii="CorpoS" w:hAnsi="CorpoS" w:cstheme="majorBidi"/>
          <w:cs/>
        </w:rPr>
        <w:t xml:space="preserve"> </w:t>
      </w:r>
      <w:r w:rsidRPr="00A06B87">
        <w:rPr>
          <w:rFonts w:ascii="CorpoS" w:hAnsi="CorpoS" w:cstheme="majorBidi"/>
          <w:sz w:val="28"/>
          <w:szCs w:val="28"/>
          <w:cs/>
        </w:rPr>
        <w:t xml:space="preserve">อาจจะ   </w:t>
      </w:r>
      <w:r w:rsidRPr="00B20F0C">
        <w:rPr>
          <w:rFonts w:ascii="CorpoS" w:hAnsi="CorpoS" w:cstheme="majorBidi"/>
        </w:rPr>
        <w:sym w:font="Wingdings" w:char="F0A8"/>
      </w:r>
      <w:r w:rsidRPr="00B20F0C">
        <w:rPr>
          <w:rFonts w:ascii="CorpoS" w:hAnsi="CorpoS" w:cstheme="majorBidi"/>
          <w:cs/>
        </w:rPr>
        <w:t xml:space="preserve"> </w:t>
      </w:r>
      <w:r w:rsidRPr="00B20F0C">
        <w:rPr>
          <w:rFonts w:ascii="CorpoS" w:hAnsi="CorpoS" w:cstheme="majorBidi"/>
        </w:rPr>
        <w:t>2)</w:t>
      </w:r>
      <w:r w:rsidRPr="00B20F0C">
        <w:rPr>
          <w:rFonts w:ascii="CorpoS" w:hAnsi="CorpoS" w:cstheme="majorBidi"/>
          <w:cs/>
        </w:rPr>
        <w:t xml:space="preserve"> </w:t>
      </w:r>
      <w:r w:rsidRPr="00A06B87">
        <w:rPr>
          <w:rFonts w:ascii="CorpoS" w:hAnsi="CorpoS" w:cstheme="majorBidi"/>
          <w:sz w:val="28"/>
          <w:szCs w:val="28"/>
          <w:cs/>
        </w:rPr>
        <w:t xml:space="preserve">ไม่เห็นด้วย   </w:t>
      </w:r>
      <w:r w:rsidRPr="00B20F0C">
        <w:rPr>
          <w:rFonts w:ascii="CorpoS" w:hAnsi="CorpoS" w:cstheme="majorBidi"/>
        </w:rPr>
        <w:sym w:font="Wingdings" w:char="F0A8"/>
      </w:r>
      <w:r w:rsidRPr="00B20F0C">
        <w:rPr>
          <w:rFonts w:ascii="CorpoS" w:hAnsi="CorpoS" w:cstheme="majorBidi"/>
          <w:cs/>
        </w:rPr>
        <w:t xml:space="preserve"> </w:t>
      </w:r>
      <w:r w:rsidRPr="00B20F0C">
        <w:rPr>
          <w:rFonts w:ascii="CorpoS" w:hAnsi="CorpoS" w:cstheme="majorBidi"/>
        </w:rPr>
        <w:t>1)</w:t>
      </w:r>
      <w:r w:rsidRPr="00B20F0C">
        <w:rPr>
          <w:rFonts w:ascii="CorpoS" w:hAnsi="CorpoS" w:cstheme="majorBidi"/>
          <w:cs/>
        </w:rPr>
        <w:t xml:space="preserve"> </w:t>
      </w:r>
      <w:r w:rsidR="00C1182A">
        <w:rPr>
          <w:rFonts w:ascii="CorpoS" w:hAnsi="CorpoS" w:cstheme="majorBidi"/>
          <w:sz w:val="28"/>
          <w:szCs w:val="28"/>
          <w:cs/>
        </w:rPr>
        <w:t>ไม่เห็นด้วยอย่างยิ่</w:t>
      </w:r>
      <w:r w:rsidR="00C1182A">
        <w:rPr>
          <w:rFonts w:ascii="CorpoS" w:hAnsi="CorpoS" w:cstheme="majorBidi" w:hint="cs"/>
          <w:sz w:val="28"/>
          <w:szCs w:val="28"/>
          <w:cs/>
        </w:rPr>
        <w:t>ง</w:t>
      </w:r>
    </w:p>
    <w:p w14:paraId="0B586FC5" w14:textId="77777777" w:rsidR="009271FE" w:rsidRPr="00C139DE" w:rsidRDefault="009271FE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</w:rPr>
      </w:pP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 xml:space="preserve">ถ้าตอบ 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2, 1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  <w:lang w:val="en-GB"/>
        </w:rPr>
        <w:t>กรุณา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>ระบุเหตุผล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________________________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6F0CC7">
        <w:rPr>
          <w:rFonts w:ascii="CorpoS" w:hAnsi="CorpoS" w:cstheme="majorBidi"/>
          <w:color w:val="FF0000"/>
          <w:sz w:val="28"/>
          <w:szCs w:val="28"/>
          <w:cs/>
          <w:lang w:val="en-GB"/>
        </w:rPr>
        <w:t>มิฉะนั้นจะผ่านไปข้อต่อไปไม่ได้</w:t>
      </w:r>
    </w:p>
    <w:p w14:paraId="5AC48380" w14:textId="77777777" w:rsidR="009271FE" w:rsidRPr="00F04372" w:rsidRDefault="009271FE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sz w:val="28"/>
          <w:szCs w:val="28"/>
        </w:rPr>
      </w:pPr>
    </w:p>
    <w:p w14:paraId="3FF5A269" w14:textId="77777777" w:rsidR="00C1182A" w:rsidRPr="007633D7" w:rsidRDefault="009271FE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sz w:val="28"/>
          <w:szCs w:val="28"/>
        </w:rPr>
      </w:pPr>
      <w:r w:rsidRPr="007633D7">
        <w:rPr>
          <w:rFonts w:ascii="CorpoS" w:hAnsi="CorpoS" w:hint="cs"/>
          <w:b/>
          <w:bCs/>
          <w:sz w:val="28"/>
          <w:szCs w:val="28"/>
          <w:cs/>
        </w:rPr>
        <w:t>ถ้ามีโอกาสซื้อรถเมอร์เซเดส</w:t>
      </w:r>
      <w:r w:rsidRPr="007633D7">
        <w:rPr>
          <w:rFonts w:ascii="CorpoS" w:hAnsi="CorpoS"/>
          <w:b/>
          <w:bCs/>
          <w:sz w:val="28"/>
          <w:szCs w:val="28"/>
          <w:cs/>
        </w:rPr>
        <w:t>-</w:t>
      </w:r>
      <w:r w:rsidRPr="007633D7">
        <w:rPr>
          <w:rFonts w:ascii="CorpoS" w:hAnsi="CorpoS" w:hint="cs"/>
          <w:b/>
          <w:bCs/>
          <w:sz w:val="28"/>
          <w:szCs w:val="28"/>
          <w:cs/>
        </w:rPr>
        <w:t>เบนซ์อีกคันในอนาคต</w:t>
      </w:r>
      <w:r w:rsidRPr="007633D7">
        <w:rPr>
          <w:rFonts w:ascii="CorpoS" w:hAnsi="CorpoS"/>
          <w:b/>
          <w:bCs/>
          <w:sz w:val="28"/>
          <w:szCs w:val="28"/>
          <w:cs/>
        </w:rPr>
        <w:t xml:space="preserve"> </w:t>
      </w:r>
      <w:r w:rsidRPr="007633D7">
        <w:rPr>
          <w:rFonts w:ascii="CorpoS" w:hAnsi="CorpoS" w:hint="cs"/>
          <w:b/>
          <w:bCs/>
          <w:sz w:val="28"/>
          <w:szCs w:val="28"/>
          <w:cs/>
        </w:rPr>
        <w:t>ท่านจะซื้อกับผู้จำหน่ายฯรายนี้</w:t>
      </w:r>
    </w:p>
    <w:p w14:paraId="4D6478F9" w14:textId="77777777" w:rsidR="00C1182A" w:rsidRDefault="00F306F9" w:rsidP="008F5DBA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00B050"/>
          <w:sz w:val="28"/>
          <w:szCs w:val="28"/>
        </w:rPr>
      </w:pP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5)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>
        <w:rPr>
          <w:rFonts w:ascii="CorpoS" w:hAnsi="CorpoS" w:cstheme="majorBidi" w:hint="cs"/>
          <w:color w:val="000000" w:themeColor="text1"/>
          <w:sz w:val="28"/>
          <w:szCs w:val="28"/>
          <w:cs/>
        </w:rPr>
        <w:t>ซื้อแน่นอน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4)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>
        <w:rPr>
          <w:rFonts w:ascii="CorpoS" w:hAnsi="CorpoS" w:cstheme="majorBidi" w:hint="cs"/>
          <w:color w:val="000000" w:themeColor="text1"/>
          <w:sz w:val="28"/>
          <w:szCs w:val="28"/>
          <w:cs/>
        </w:rPr>
        <w:t>ซื้อ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3)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>
        <w:rPr>
          <w:rFonts w:ascii="CorpoS" w:hAnsi="CorpoS" w:cstheme="majorBidi" w:hint="cs"/>
          <w:color w:val="000000" w:themeColor="text1"/>
          <w:sz w:val="28"/>
          <w:szCs w:val="28"/>
          <w:cs/>
        </w:rPr>
        <w:t>อาจจะ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</w:rPr>
        <w:t xml:space="preserve"> 2)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>ไม่</w:t>
      </w:r>
      <w:r>
        <w:rPr>
          <w:rFonts w:ascii="CorpoS" w:hAnsi="CorpoS" w:cstheme="majorBidi" w:hint="cs"/>
          <w:color w:val="000000" w:themeColor="text1"/>
          <w:sz w:val="28"/>
          <w:szCs w:val="28"/>
          <w:cs/>
        </w:rPr>
        <w:t>ซื้อ</w:t>
      </w:r>
      <w:r w:rsidRPr="00A06B87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   </w:t>
      </w:r>
      <w:r w:rsidRPr="008E2B1B">
        <w:rPr>
          <w:rFonts w:ascii="CorpoS" w:hAnsi="CorpoS" w:cstheme="majorBidi"/>
          <w:color w:val="000000" w:themeColor="text1"/>
        </w:rPr>
        <w:sym w:font="Wingdings" w:char="F0A8"/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 w:rsidRPr="008E2B1B">
        <w:rPr>
          <w:rFonts w:ascii="CorpoS" w:hAnsi="CorpoS" w:cstheme="majorBidi"/>
          <w:color w:val="000000" w:themeColor="text1"/>
        </w:rPr>
        <w:t>1)</w:t>
      </w:r>
      <w:r w:rsidRPr="008E2B1B">
        <w:rPr>
          <w:rFonts w:ascii="CorpoS" w:hAnsi="CorpoS" w:cstheme="majorBidi"/>
          <w:color w:val="000000" w:themeColor="text1"/>
          <w:cs/>
        </w:rPr>
        <w:t xml:space="preserve"> </w:t>
      </w:r>
      <w:r>
        <w:rPr>
          <w:rFonts w:ascii="CorpoS" w:hAnsi="CorpoS" w:cstheme="majorBidi"/>
          <w:color w:val="000000" w:themeColor="text1"/>
          <w:sz w:val="28"/>
          <w:szCs w:val="28"/>
          <w:cs/>
        </w:rPr>
        <w:t>ไม่</w:t>
      </w:r>
      <w:r>
        <w:rPr>
          <w:rFonts w:ascii="CorpoS" w:hAnsi="CorpoS" w:cstheme="majorBidi" w:hint="cs"/>
          <w:color w:val="000000" w:themeColor="text1"/>
          <w:sz w:val="28"/>
          <w:szCs w:val="28"/>
          <w:cs/>
        </w:rPr>
        <w:t>ซื้อแน่นอน</w:t>
      </w:r>
    </w:p>
    <w:p w14:paraId="2281D8B4" w14:textId="77777777" w:rsidR="003D3379" w:rsidRDefault="009271FE" w:rsidP="003D3379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sz w:val="28"/>
          <w:szCs w:val="28"/>
          <w:lang w:val="en-GB"/>
        </w:rPr>
      </w:pP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 xml:space="preserve">ถ้าตอบ 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2, 1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  <w:lang w:val="en-GB"/>
        </w:rPr>
        <w:t>กรุณา</w:t>
      </w:r>
      <w:r w:rsidRPr="00281543">
        <w:rPr>
          <w:rFonts w:ascii="CorpoS" w:hAnsi="CorpoS" w:cstheme="majorBidi" w:hint="cs"/>
          <w:color w:val="FF0000"/>
          <w:sz w:val="28"/>
          <w:szCs w:val="28"/>
          <w:cs/>
        </w:rPr>
        <w:t>ระบุเหตุผล</w:t>
      </w:r>
      <w:r w:rsidRPr="00281543">
        <w:rPr>
          <w:rFonts w:ascii="CorpoS" w:hAnsi="CorpoS" w:cstheme="majorBidi"/>
          <w:color w:val="FF0000"/>
          <w:sz w:val="28"/>
          <w:szCs w:val="28"/>
          <w:lang w:val="en-GB"/>
        </w:rPr>
        <w:t>________________________</w:t>
      </w:r>
      <w:r>
        <w:rPr>
          <w:rFonts w:ascii="CorpoS" w:hAnsi="CorpoS" w:cstheme="majorBidi"/>
          <w:color w:val="FF0000"/>
          <w:sz w:val="28"/>
          <w:szCs w:val="28"/>
          <w:lang w:val="en-GB"/>
        </w:rPr>
        <w:t xml:space="preserve"> </w:t>
      </w:r>
      <w:r w:rsidRPr="006F0CC7">
        <w:rPr>
          <w:rFonts w:ascii="CorpoS" w:hAnsi="CorpoS" w:cstheme="majorBidi"/>
          <w:color w:val="FF0000"/>
          <w:sz w:val="28"/>
          <w:szCs w:val="28"/>
          <w:cs/>
          <w:lang w:val="en-GB"/>
        </w:rPr>
        <w:t>มิฉะนั้นจะผ่านไปข้อต่อไปไม่ได้</w:t>
      </w:r>
    </w:p>
    <w:p w14:paraId="6A63289C" w14:textId="77777777" w:rsidR="00A35541" w:rsidRPr="00F04372" w:rsidRDefault="00A35541" w:rsidP="00A35541">
      <w:pPr>
        <w:pBdr>
          <w:bottom w:val="single" w:sz="12" w:space="1" w:color="auto"/>
        </w:pBdr>
        <w:rPr>
          <w:rFonts w:ascii="CorpoS" w:hAnsi="CorpoS" w:cstheme="majorBidi"/>
          <w:b/>
          <w:bCs/>
          <w:color w:val="0070C0"/>
          <w:sz w:val="28"/>
          <w:szCs w:val="28"/>
          <w:u w:val="single"/>
        </w:rPr>
      </w:pPr>
    </w:p>
    <w:p w14:paraId="7919E3DA" w14:textId="77777777" w:rsidR="00A35541" w:rsidRPr="00A35541" w:rsidRDefault="00A35541" w:rsidP="00A35541">
      <w:pPr>
        <w:pBdr>
          <w:bottom w:val="single" w:sz="12" w:space="1" w:color="auto"/>
        </w:pBdr>
        <w:rPr>
          <w:rFonts w:ascii="CorpoS" w:hAnsi="CorpoS" w:cstheme="majorBidi"/>
          <w:color w:val="0070C0"/>
          <w:sz w:val="28"/>
          <w:szCs w:val="28"/>
          <w:lang w:val="en-GB"/>
        </w:rPr>
      </w:pPr>
      <w:r w:rsidRPr="00F85378">
        <w:rPr>
          <w:rFonts w:ascii="CorpoS" w:hAnsi="CorpoS" w:cstheme="majorBidi"/>
          <w:b/>
          <w:bCs/>
          <w:color w:val="0070C0"/>
          <w:u w:val="single"/>
        </w:rPr>
        <w:t>(</w:t>
      </w:r>
      <w:r w:rsidR="002F57BC">
        <w:rPr>
          <w:rFonts w:ascii="CorpoS" w:eastAsia="+mn-ea" w:hAnsi="CorpoS" w:cstheme="majorBidi" w:hint="cs"/>
          <w:b/>
          <w:bCs/>
          <w:color w:val="0070C0"/>
          <w:sz w:val="28"/>
          <w:szCs w:val="28"/>
          <w:u w:val="single"/>
          <w:cs/>
          <w:lang w:val="en-GB"/>
        </w:rPr>
        <w:t xml:space="preserve">ส่วนที่ </w:t>
      </w:r>
      <w:r w:rsidR="00D9384E">
        <w:rPr>
          <w:rFonts w:ascii="CorpoS" w:eastAsia="+mn-ea" w:hAnsi="CorpoS" w:cstheme="majorBidi"/>
          <w:b/>
          <w:bCs/>
          <w:color w:val="0070C0"/>
          <w:u w:val="single"/>
        </w:rPr>
        <w:t>8</w:t>
      </w:r>
      <w:r w:rsidR="002F57BC" w:rsidRPr="002F57BC">
        <w:rPr>
          <w:rFonts w:ascii="CorpoS" w:eastAsia="+mn-ea" w:hAnsi="CorpoS" w:cstheme="majorBidi"/>
          <w:b/>
          <w:bCs/>
          <w:color w:val="0070C0"/>
          <w:u w:val="single"/>
        </w:rPr>
        <w:t xml:space="preserve">: </w:t>
      </w:r>
      <w:r w:rsidRPr="00A35541">
        <w:rPr>
          <w:rFonts w:ascii="CorpoS" w:hAnsi="CorpoS" w:cstheme="majorBidi"/>
          <w:b/>
          <w:bCs/>
          <w:color w:val="0070C0"/>
          <w:sz w:val="28"/>
          <w:szCs w:val="28"/>
          <w:u w:val="single"/>
          <w:cs/>
        </w:rPr>
        <w:t>ด้าน</w:t>
      </w:r>
      <w:r>
        <w:rPr>
          <w:rFonts w:ascii="CorpoS" w:hAnsi="CorpoS" w:cstheme="majorBidi" w:hint="cs"/>
          <w:b/>
          <w:bCs/>
          <w:color w:val="0070C0"/>
          <w:sz w:val="28"/>
          <w:szCs w:val="28"/>
          <w:u w:val="single"/>
          <w:cs/>
        </w:rPr>
        <w:t>การรับบริการหลังขาย</w:t>
      </w:r>
      <w:r w:rsidRPr="00F85378">
        <w:rPr>
          <w:rFonts w:ascii="CorpoS" w:hAnsi="CorpoS" w:cstheme="majorBidi"/>
          <w:b/>
          <w:bCs/>
          <w:color w:val="0070C0"/>
          <w:u w:val="single"/>
          <w:lang w:val="en-GB"/>
        </w:rPr>
        <w:t>)</w:t>
      </w:r>
    </w:p>
    <w:p w14:paraId="714713B6" w14:textId="77777777" w:rsidR="003D3379" w:rsidRPr="003D3379" w:rsidRDefault="00140240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color w:val="FF0000"/>
          <w:sz w:val="28"/>
          <w:szCs w:val="28"/>
        </w:rPr>
      </w:pPr>
      <w:r w:rsidRPr="003D3379">
        <w:rPr>
          <w:rFonts w:ascii="CorpoS" w:hAnsi="CorpoS" w:cstheme="majorBidi" w:hint="cs"/>
          <w:b/>
          <w:bCs/>
          <w:sz w:val="28"/>
          <w:szCs w:val="28"/>
          <w:cs/>
        </w:rPr>
        <w:t>ท่าน</w:t>
      </w:r>
      <w:r w:rsidRPr="003D3379">
        <w:rPr>
          <w:rFonts w:ascii="CorpoS" w:hAnsi="CorpoS" w:cstheme="majorBidi" w:hint="cs"/>
          <w:b/>
          <w:bCs/>
          <w:sz w:val="28"/>
          <w:szCs w:val="28"/>
          <w:cs/>
          <w:lang w:val="en-US"/>
        </w:rPr>
        <w:t>จะ</w:t>
      </w:r>
      <w:r w:rsidRPr="003D3379">
        <w:rPr>
          <w:rFonts w:ascii="CorpoS" w:hAnsi="CorpoS" w:cstheme="majorBidi" w:hint="cs"/>
          <w:b/>
          <w:bCs/>
          <w:sz w:val="28"/>
          <w:szCs w:val="28"/>
          <w:cs/>
        </w:rPr>
        <w:t xml:space="preserve">นำรถไปเข้ารับบริการหลังการขาย </w:t>
      </w:r>
      <w:r w:rsidRPr="00115F6E">
        <w:rPr>
          <w:rFonts w:ascii="CorpoS" w:hAnsi="CorpoS" w:cstheme="majorBidi"/>
          <w:b/>
          <w:bCs/>
          <w:sz w:val="22"/>
          <w:szCs w:val="22"/>
          <w:lang w:val="en-US"/>
        </w:rPr>
        <w:t>(</w:t>
      </w:r>
      <w:r w:rsidRPr="003D3379">
        <w:rPr>
          <w:rFonts w:ascii="CorpoS" w:hAnsi="CorpoS" w:cstheme="majorBidi" w:hint="cs"/>
          <w:b/>
          <w:bCs/>
          <w:sz w:val="28"/>
          <w:szCs w:val="28"/>
          <w:cs/>
        </w:rPr>
        <w:t>บำรุงรักษาตามระยะหรือทำงานซ่อม</w:t>
      </w:r>
      <w:r w:rsidR="00115F6E" w:rsidRPr="00115F6E">
        <w:rPr>
          <w:rFonts w:ascii="CorpoS" w:hAnsi="CorpoS" w:cstheme="majorBidi"/>
          <w:b/>
          <w:bCs/>
          <w:sz w:val="22"/>
          <w:szCs w:val="22"/>
        </w:rPr>
        <w:t>)</w:t>
      </w:r>
      <w:r w:rsidR="00115F6E">
        <w:rPr>
          <w:rFonts w:ascii="CorpoS" w:hAnsi="CorpoS" w:cstheme="majorBidi"/>
          <w:b/>
          <w:bCs/>
          <w:sz w:val="28"/>
          <w:szCs w:val="28"/>
        </w:rPr>
        <w:t xml:space="preserve"> </w:t>
      </w:r>
      <w:r w:rsidRPr="003D3379">
        <w:rPr>
          <w:rFonts w:ascii="CorpoS" w:hAnsi="CorpoS" w:cstheme="majorBidi" w:hint="cs"/>
          <w:b/>
          <w:bCs/>
          <w:sz w:val="28"/>
          <w:szCs w:val="28"/>
          <w:cs/>
        </w:rPr>
        <w:t>ที่ไหน</w:t>
      </w:r>
      <w:r w:rsidR="00F3653D">
        <w:rPr>
          <w:rFonts w:ascii="CorpoS" w:hAnsi="CorpoS" w:cstheme="majorBidi"/>
          <w:b/>
          <w:bCs/>
          <w:sz w:val="28"/>
          <w:szCs w:val="28"/>
        </w:rPr>
        <w:t xml:space="preserve"> </w:t>
      </w:r>
      <w:r w:rsidR="00F3653D" w:rsidRPr="00F3653D">
        <w:rPr>
          <w:rFonts w:ascii="CorpoS" w:hAnsi="CorpoS" w:cstheme="majorBidi"/>
          <w:b/>
          <w:bCs/>
          <w:color w:val="FF0000"/>
          <w:sz w:val="22"/>
          <w:szCs w:val="22"/>
        </w:rPr>
        <w:t>(CLI)</w:t>
      </w:r>
    </w:p>
    <w:p w14:paraId="4ECC0E26" w14:textId="77777777" w:rsidR="00A35541" w:rsidRDefault="00140240" w:rsidP="003D3379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sz w:val="28"/>
          <w:szCs w:val="28"/>
        </w:rPr>
      </w:pPr>
      <w:r w:rsidRPr="006F0CC7">
        <w:rPr>
          <w:rFonts w:ascii="CorpoS" w:hAnsi="CorpoS" w:cstheme="majorBidi"/>
        </w:rPr>
        <w:sym w:font="Wingdings" w:char="F0A8"/>
      </w:r>
      <w:r w:rsidR="001066E8">
        <w:rPr>
          <w:rFonts w:ascii="CorpoS" w:hAnsi="CorpoS" w:cstheme="majorBidi" w:hint="cs"/>
          <w:cs/>
        </w:rPr>
        <w:t xml:space="preserve"> </w:t>
      </w:r>
      <w:r w:rsidR="001066E8">
        <w:rPr>
          <w:rFonts w:ascii="CorpoS" w:hAnsi="CorpoS" w:cstheme="majorBidi"/>
          <w:color w:val="000000" w:themeColor="text1"/>
        </w:rPr>
        <w:t>1</w:t>
      </w:r>
      <w:r w:rsidR="00FC56B1">
        <w:rPr>
          <w:rFonts w:ascii="CorpoS" w:hAnsi="CorpoS" w:cstheme="majorBidi"/>
          <w:color w:val="000000" w:themeColor="text1"/>
        </w:rPr>
        <w:t>)</w:t>
      </w:r>
      <w:r w:rsidR="001066E8" w:rsidRPr="006F0CC7">
        <w:rPr>
          <w:rFonts w:ascii="CorpoS" w:hAnsi="CorpoS" w:cstheme="majorBidi"/>
          <w:color w:val="000000" w:themeColor="text1"/>
          <w:cs/>
        </w:rPr>
        <w:t xml:space="preserve"> </w:t>
      </w:r>
      <w:r>
        <w:rPr>
          <w:rFonts w:ascii="CorpoS" w:hAnsi="CorpoS" w:cstheme="majorBidi"/>
          <w:color w:val="000000" w:themeColor="text1"/>
          <w:sz w:val="28"/>
          <w:szCs w:val="28"/>
          <w:cs/>
        </w:rPr>
        <w:t>ที่ผู้จำหน่ายฯที่ซื้อรถคันนี้</w:t>
      </w:r>
      <w:r>
        <w:rPr>
          <w:rFonts w:ascii="CorpoS" w:hAnsi="CorpoS" w:cstheme="majorBidi" w:hint="cs"/>
          <w:color w:val="000000" w:themeColor="text1"/>
          <w:sz w:val="28"/>
          <w:szCs w:val="28"/>
          <w:cs/>
        </w:rPr>
        <w:t xml:space="preserve">มา </w:t>
      </w:r>
    </w:p>
    <w:p w14:paraId="0547AA57" w14:textId="77777777" w:rsidR="003D3379" w:rsidRDefault="00140240" w:rsidP="003D3379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sz w:val="28"/>
          <w:szCs w:val="28"/>
          <w:lang w:val="en-GB"/>
        </w:rPr>
      </w:pPr>
      <w:r w:rsidRPr="006F0CC7">
        <w:rPr>
          <w:rFonts w:ascii="CorpoS" w:hAnsi="CorpoS" w:cstheme="majorBidi"/>
        </w:rPr>
        <w:sym w:font="Wingdings" w:char="F0A8"/>
      </w:r>
      <w:r>
        <w:rPr>
          <w:rFonts w:ascii="CorpoS" w:hAnsi="CorpoS" w:cstheme="majorBidi"/>
        </w:rPr>
        <w:t xml:space="preserve"> </w:t>
      </w:r>
      <w:r w:rsidR="006050F8">
        <w:rPr>
          <w:rFonts w:ascii="CorpoS" w:hAnsi="CorpoS" w:cstheme="majorBidi"/>
          <w:color w:val="000000" w:themeColor="text1"/>
        </w:rPr>
        <w:t>2</w:t>
      </w:r>
      <w:r w:rsidR="00FC56B1">
        <w:rPr>
          <w:rFonts w:ascii="CorpoS" w:hAnsi="CorpoS" w:cstheme="majorBidi"/>
          <w:color w:val="000000" w:themeColor="text1"/>
        </w:rPr>
        <w:t>)</w:t>
      </w:r>
      <w:r w:rsidR="006050F8">
        <w:rPr>
          <w:rFonts w:ascii="CorpoS" w:hAnsi="CorpoS" w:cstheme="majorBidi"/>
          <w:color w:val="000000" w:themeColor="text1"/>
        </w:rPr>
        <w:t xml:space="preserve"> </w:t>
      </w:r>
      <w:r>
        <w:rPr>
          <w:rFonts w:ascii="CorpoS" w:hAnsi="CorpoS" w:cstheme="majorBidi" w:hint="cs"/>
          <w:sz w:val="28"/>
          <w:szCs w:val="28"/>
          <w:cs/>
        </w:rPr>
        <w:t>ที่ผู้จำหน่ายฯรายอื่น โปรดระบุชื่อผู้จำหน่ายฯ</w:t>
      </w:r>
      <w:r>
        <w:rPr>
          <w:rFonts w:ascii="CorpoS" w:hAnsi="CorpoS" w:cstheme="majorBidi"/>
          <w:u w:val="single"/>
          <w:lang w:val="en-GB"/>
        </w:rPr>
        <w:t xml:space="preserve"> </w:t>
      </w:r>
      <w:r w:rsidRPr="00466F86">
        <w:rPr>
          <w:rFonts w:ascii="CorpoS" w:hAnsi="CorpoS" w:cstheme="majorBidi"/>
          <w:u w:val="single"/>
          <w:lang w:val="en-GB"/>
        </w:rPr>
        <w:t>(drop-down</w:t>
      </w:r>
      <w:r>
        <w:rPr>
          <w:rFonts w:ascii="CorpoS" w:hAnsi="CorpoS" w:cstheme="majorBidi"/>
          <w:u w:val="single"/>
          <w:lang w:val="en-GB"/>
        </w:rPr>
        <w:t xml:space="preserve"> dealers</w:t>
      </w:r>
      <w:r w:rsidRPr="00466F86">
        <w:rPr>
          <w:rFonts w:ascii="CorpoS" w:hAnsi="CorpoS" w:cstheme="majorBidi"/>
          <w:u w:val="single"/>
          <w:lang w:val="en-GB"/>
        </w:rPr>
        <w:t xml:space="preserve"> list</w:t>
      </w:r>
      <w:r>
        <w:rPr>
          <w:rFonts w:ascii="CorpoS" w:hAnsi="CorpoS" w:cstheme="majorBidi" w:hint="cs"/>
          <w:u w:val="single"/>
          <w:cs/>
          <w:lang w:val="en-GB"/>
        </w:rPr>
        <w:t xml:space="preserve"> </w:t>
      </w:r>
      <w:r>
        <w:rPr>
          <w:rFonts w:ascii="CorpoS" w:hAnsi="CorpoS" w:cstheme="majorBidi"/>
          <w:u w:val="single"/>
        </w:rPr>
        <w:t xml:space="preserve">+ </w:t>
      </w:r>
      <w:r w:rsidR="00A35541" w:rsidRPr="00A35541">
        <w:rPr>
          <w:rFonts w:ascii="CorpoS" w:hAnsi="CorpoS" w:cstheme="majorBidi" w:hint="cs"/>
          <w:sz w:val="28"/>
          <w:szCs w:val="28"/>
          <w:u w:val="single"/>
          <w:cs/>
        </w:rPr>
        <w:t>ยัง</w:t>
      </w:r>
      <w:r w:rsidR="00A35541">
        <w:rPr>
          <w:rFonts w:ascii="CorpoS" w:hAnsi="CorpoS" w:cstheme="majorBidi" w:hint="cs"/>
          <w:sz w:val="28"/>
          <w:szCs w:val="28"/>
          <w:u w:val="single"/>
          <w:cs/>
        </w:rPr>
        <w:t>ไม่ทราบ</w:t>
      </w:r>
      <w:r w:rsidRPr="00466F86">
        <w:rPr>
          <w:rFonts w:ascii="CorpoS" w:hAnsi="CorpoS" w:cstheme="majorBidi"/>
          <w:u w:val="single"/>
          <w:lang w:val="en-GB"/>
        </w:rPr>
        <w:t>)</w:t>
      </w:r>
      <w:r>
        <w:rPr>
          <w:rFonts w:ascii="CorpoS" w:hAnsi="CorpoS" w:cstheme="majorBidi"/>
          <w:u w:val="single"/>
          <w:lang w:val="en-GB"/>
        </w:rPr>
        <w:t xml:space="preserve">    </w:t>
      </w:r>
    </w:p>
    <w:p w14:paraId="295E799D" w14:textId="77777777" w:rsidR="003D3379" w:rsidRDefault="00140240" w:rsidP="003D3379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sz w:val="28"/>
          <w:szCs w:val="28"/>
          <w:lang w:val="en-GB"/>
        </w:rPr>
      </w:pPr>
      <w:r w:rsidRPr="006F0CC7">
        <w:rPr>
          <w:rFonts w:ascii="CorpoS" w:hAnsi="CorpoS" w:cstheme="majorBidi"/>
        </w:rPr>
        <w:sym w:font="Wingdings" w:char="F0A8"/>
      </w:r>
      <w:r>
        <w:rPr>
          <w:rFonts w:ascii="CorpoS" w:hAnsi="CorpoS" w:cstheme="majorBidi"/>
        </w:rPr>
        <w:t xml:space="preserve"> </w:t>
      </w:r>
      <w:r w:rsidR="006050F8">
        <w:rPr>
          <w:rFonts w:ascii="CorpoS" w:hAnsi="CorpoS" w:cstheme="majorBidi"/>
          <w:color w:val="000000" w:themeColor="text1"/>
        </w:rPr>
        <w:t>3</w:t>
      </w:r>
      <w:r w:rsidR="00FC56B1">
        <w:rPr>
          <w:rFonts w:ascii="CorpoS" w:hAnsi="CorpoS" w:cstheme="majorBidi"/>
          <w:color w:val="000000" w:themeColor="text1"/>
        </w:rPr>
        <w:t>)</w:t>
      </w:r>
      <w:r w:rsidR="006050F8">
        <w:rPr>
          <w:rFonts w:ascii="CorpoS" w:hAnsi="CorpoS" w:cstheme="majorBidi"/>
          <w:color w:val="000000" w:themeColor="text1"/>
        </w:rPr>
        <w:t xml:space="preserve"> </w:t>
      </w:r>
      <w:r>
        <w:rPr>
          <w:rFonts w:ascii="CorpoS" w:hAnsi="CorpoS" w:cstheme="majorBidi" w:hint="cs"/>
          <w:sz w:val="28"/>
          <w:szCs w:val="28"/>
          <w:cs/>
        </w:rPr>
        <w:t>ที่อู่นอก</w:t>
      </w:r>
      <w:r>
        <w:rPr>
          <w:rFonts w:ascii="CorpoS" w:hAnsi="CorpoS" w:cstheme="majorBidi"/>
          <w:sz w:val="28"/>
          <w:szCs w:val="28"/>
        </w:rPr>
        <w:t xml:space="preserve"> </w:t>
      </w:r>
    </w:p>
    <w:p w14:paraId="286C43BE" w14:textId="77777777" w:rsidR="00F10541" w:rsidRDefault="00140240" w:rsidP="00F10541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sz w:val="28"/>
          <w:szCs w:val="28"/>
          <w:lang w:val="en-GB"/>
        </w:rPr>
      </w:pPr>
      <w:r w:rsidRPr="006F0CC7">
        <w:sym w:font="Wingdings" w:char="F0A8"/>
      </w:r>
      <w:r w:rsidRPr="00626C3B">
        <w:rPr>
          <w:rFonts w:ascii="CorpoS" w:hAnsi="CorpoS" w:cstheme="majorBidi"/>
        </w:rPr>
        <w:t xml:space="preserve"> </w:t>
      </w:r>
      <w:r w:rsidR="006050F8" w:rsidRPr="006050F8">
        <w:rPr>
          <w:rFonts w:ascii="CorpoS" w:hAnsi="CorpoS"/>
        </w:rPr>
        <w:t>9</w:t>
      </w:r>
      <w:r w:rsidR="00FC56B1">
        <w:rPr>
          <w:rFonts w:ascii="CorpoS" w:hAnsi="CorpoS"/>
        </w:rPr>
        <w:t>)</w:t>
      </w:r>
      <w:r w:rsidR="006050F8">
        <w:rPr>
          <w:rFonts w:hint="cs"/>
          <w:cs/>
        </w:rPr>
        <w:t xml:space="preserve"> </w:t>
      </w:r>
      <w:r w:rsidRPr="00626C3B">
        <w:rPr>
          <w:rFonts w:ascii="CorpoS" w:hAnsi="CorpoS" w:cstheme="majorBidi" w:hint="cs"/>
          <w:sz w:val="28"/>
          <w:szCs w:val="28"/>
          <w:cs/>
        </w:rPr>
        <w:t>อื่นๆ</w:t>
      </w:r>
      <w:r w:rsidRPr="00626C3B">
        <w:rPr>
          <w:rFonts w:ascii="CorpoS" w:hAnsi="CorpoS" w:cstheme="majorBidi"/>
          <w:sz w:val="28"/>
          <w:szCs w:val="28"/>
        </w:rPr>
        <w:t xml:space="preserve"> </w:t>
      </w:r>
      <w:r w:rsidRPr="00626C3B">
        <w:rPr>
          <w:rFonts w:ascii="CorpoS" w:hAnsi="CorpoS" w:cstheme="majorBidi" w:hint="cs"/>
          <w:sz w:val="28"/>
          <w:szCs w:val="28"/>
          <w:cs/>
        </w:rPr>
        <w:t>โปรดระบุ</w:t>
      </w:r>
      <w:r w:rsidRPr="00626C3B">
        <w:rPr>
          <w:rFonts w:ascii="CorpoS" w:hAnsi="CorpoS" w:cstheme="majorBidi"/>
          <w:sz w:val="28"/>
          <w:szCs w:val="28"/>
          <w:lang w:val="en-GB"/>
        </w:rPr>
        <w:t xml:space="preserve"> _____________________________________</w:t>
      </w:r>
    </w:p>
    <w:p w14:paraId="5C6FA358" w14:textId="77777777" w:rsidR="00F10541" w:rsidRDefault="00F10541" w:rsidP="00F10541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lang w:val="en-GB"/>
        </w:rPr>
      </w:pPr>
    </w:p>
    <w:p w14:paraId="41DA4035" w14:textId="77777777" w:rsidR="00F04372" w:rsidRDefault="00F04372" w:rsidP="00F10541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lang w:val="en-GB"/>
        </w:rPr>
      </w:pPr>
    </w:p>
    <w:p w14:paraId="6CDE17E7" w14:textId="77777777" w:rsidR="00F04372" w:rsidRDefault="00F04372" w:rsidP="00F10541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lang w:val="en-GB"/>
        </w:rPr>
      </w:pPr>
    </w:p>
    <w:p w14:paraId="1F47F347" w14:textId="77777777" w:rsidR="00F04372" w:rsidRPr="00F04372" w:rsidRDefault="00F04372" w:rsidP="00F10541">
      <w:pPr>
        <w:pBdr>
          <w:bottom w:val="single" w:sz="12" w:space="1" w:color="auto"/>
        </w:pBdr>
        <w:ind w:firstLine="720"/>
        <w:rPr>
          <w:rFonts w:ascii="CorpoS" w:hAnsi="CorpoS" w:cstheme="majorBidi"/>
          <w:color w:val="FF0000"/>
          <w:lang w:val="en-GB"/>
        </w:rPr>
      </w:pPr>
    </w:p>
    <w:p w14:paraId="264CB619" w14:textId="77777777" w:rsidR="001066E8" w:rsidRPr="001066E8" w:rsidRDefault="002004C0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color w:val="FF0000"/>
          <w:sz w:val="28"/>
          <w:szCs w:val="28"/>
        </w:rPr>
      </w:pPr>
      <w:r>
        <w:rPr>
          <w:rFonts w:ascii="CorpoS" w:hAnsi="CorpoS" w:cstheme="majorBidi" w:hint="cs"/>
          <w:b/>
          <w:bCs/>
          <w:sz w:val="28"/>
          <w:szCs w:val="28"/>
          <w:cs/>
        </w:rPr>
        <w:t xml:space="preserve">ตั้งแต่รับรถ </w:t>
      </w:r>
      <w:r w:rsidR="00140240" w:rsidRPr="001066E8">
        <w:rPr>
          <w:rFonts w:ascii="CorpoS" w:hAnsi="CorpoS" w:cstheme="majorBidi" w:hint="cs"/>
          <w:b/>
          <w:bCs/>
          <w:sz w:val="28"/>
          <w:szCs w:val="28"/>
          <w:cs/>
        </w:rPr>
        <w:t>ท่านเคยนำรถเข้าที่ศูนย์บริการดังกล่าวหรือไม่</w:t>
      </w:r>
      <w:r w:rsidR="00F3653D">
        <w:rPr>
          <w:rFonts w:ascii="CorpoS" w:hAnsi="CorpoS" w:cstheme="majorBidi"/>
          <w:b/>
          <w:bCs/>
          <w:sz w:val="28"/>
          <w:szCs w:val="28"/>
        </w:rPr>
        <w:t xml:space="preserve"> </w:t>
      </w:r>
      <w:r w:rsidR="00F3653D" w:rsidRPr="00F3653D">
        <w:rPr>
          <w:rFonts w:ascii="CorpoS" w:hAnsi="CorpoS" w:cstheme="majorBidi"/>
          <w:b/>
          <w:bCs/>
          <w:color w:val="FF0000"/>
          <w:sz w:val="22"/>
          <w:szCs w:val="22"/>
        </w:rPr>
        <w:t>(CLI)</w:t>
      </w:r>
    </w:p>
    <w:p w14:paraId="67F2A59C" w14:textId="77777777" w:rsidR="001066E8" w:rsidRDefault="00140240" w:rsidP="001066E8">
      <w:pPr>
        <w:pBdr>
          <w:bottom w:val="single" w:sz="12" w:space="1" w:color="auto"/>
        </w:pBdr>
        <w:ind w:firstLine="360"/>
        <w:rPr>
          <w:rFonts w:ascii="CorpoS" w:hAnsi="CorpoS" w:cstheme="majorBidi"/>
          <w:sz w:val="36"/>
          <w:szCs w:val="36"/>
        </w:rPr>
      </w:pPr>
      <w:r w:rsidRPr="006F0CC7">
        <w:sym w:font="Wingdings" w:char="F0A8"/>
      </w:r>
      <w:r w:rsidRPr="001066E8">
        <w:rPr>
          <w:rFonts w:ascii="CorpoS" w:hAnsi="CorpoS" w:cstheme="majorBidi"/>
        </w:rPr>
        <w:t xml:space="preserve"> </w:t>
      </w:r>
      <w:r w:rsidR="006050F8" w:rsidRPr="001066E8">
        <w:rPr>
          <w:rFonts w:ascii="CorpoS" w:hAnsi="CorpoS" w:cstheme="majorBidi"/>
          <w:color w:val="000000" w:themeColor="text1"/>
        </w:rPr>
        <w:t>1</w:t>
      </w:r>
      <w:r w:rsidR="00445395">
        <w:rPr>
          <w:rFonts w:ascii="CorpoS" w:hAnsi="CorpoS" w:cstheme="majorBidi"/>
          <w:color w:val="000000" w:themeColor="text1"/>
        </w:rPr>
        <w:t xml:space="preserve">) </w:t>
      </w:r>
      <w:r w:rsidRPr="001066E8">
        <w:rPr>
          <w:rFonts w:ascii="CorpoS" w:hAnsi="CorpoS" w:cstheme="majorBidi"/>
          <w:color w:val="000000" w:themeColor="text1"/>
          <w:sz w:val="28"/>
          <w:szCs w:val="28"/>
          <w:cs/>
        </w:rPr>
        <w:t xml:space="preserve">เคย </w:t>
      </w:r>
      <w:r w:rsidRPr="001066E8">
        <w:rPr>
          <w:rFonts w:ascii="CorpoS" w:hAnsi="CorpoS" w:cstheme="majorBidi" w:hint="cs"/>
          <w:color w:val="000000" w:themeColor="text1"/>
          <w:sz w:val="28"/>
          <w:szCs w:val="28"/>
          <w:cs/>
        </w:rPr>
        <w:t>หนึ่งครั้ง</w:t>
      </w:r>
      <w:r w:rsidRPr="001066E8">
        <w:rPr>
          <w:rFonts w:ascii="CorpoS" w:hAnsi="CorpoS" w:cstheme="majorBidi"/>
          <w:sz w:val="36"/>
          <w:szCs w:val="36"/>
          <w:cs/>
        </w:rPr>
        <w:tab/>
      </w:r>
      <w:r w:rsidRPr="001066E8">
        <w:rPr>
          <w:rFonts w:ascii="CorpoS" w:hAnsi="CorpoS" w:cstheme="majorBidi"/>
          <w:sz w:val="36"/>
          <w:szCs w:val="36"/>
          <w:cs/>
        </w:rPr>
        <w:tab/>
      </w:r>
    </w:p>
    <w:p w14:paraId="62C84B47" w14:textId="77777777" w:rsidR="001066E8" w:rsidRDefault="00140240" w:rsidP="001066E8">
      <w:pPr>
        <w:pBdr>
          <w:bottom w:val="single" w:sz="12" w:space="1" w:color="auto"/>
        </w:pBdr>
        <w:ind w:firstLine="360"/>
        <w:rPr>
          <w:rFonts w:ascii="CorpoS" w:hAnsi="CorpoS" w:cstheme="majorBidi"/>
          <w:sz w:val="28"/>
          <w:szCs w:val="28"/>
        </w:rPr>
      </w:pPr>
      <w:r w:rsidRPr="006F0CC7">
        <w:sym w:font="Wingdings" w:char="F0A8"/>
      </w:r>
      <w:r w:rsidRPr="00DF39B8">
        <w:rPr>
          <w:rFonts w:ascii="CorpoS" w:hAnsi="CorpoS" w:cstheme="majorBidi"/>
        </w:rPr>
        <w:t xml:space="preserve"> </w:t>
      </w:r>
      <w:r w:rsidR="006050F8" w:rsidRPr="00A35541">
        <w:rPr>
          <w:rFonts w:ascii="CorpoS" w:hAnsi="CorpoS"/>
        </w:rPr>
        <w:t>2</w:t>
      </w:r>
      <w:r w:rsidR="00445395">
        <w:rPr>
          <w:rFonts w:ascii="CorpoS" w:hAnsi="CorpoS"/>
        </w:rPr>
        <w:t>)</w:t>
      </w:r>
      <w:r w:rsidR="006050F8">
        <w:rPr>
          <w:rFonts w:ascii="CorpoS" w:hAnsi="CorpoS"/>
        </w:rPr>
        <w:t xml:space="preserve"> </w:t>
      </w:r>
      <w:r w:rsidRPr="00DF39B8">
        <w:rPr>
          <w:rFonts w:ascii="CorpoS" w:hAnsi="CorpoS" w:cstheme="majorBidi" w:hint="cs"/>
          <w:sz w:val="28"/>
          <w:szCs w:val="28"/>
          <w:cs/>
        </w:rPr>
        <w:t>เคย หลายครั้ง</w:t>
      </w:r>
      <w:r w:rsidRPr="00DF39B8">
        <w:rPr>
          <w:rFonts w:ascii="CorpoS" w:hAnsi="CorpoS" w:cstheme="majorBidi"/>
          <w:sz w:val="28"/>
          <w:szCs w:val="28"/>
          <w:cs/>
        </w:rPr>
        <w:tab/>
      </w:r>
      <w:r w:rsidRPr="00DF39B8">
        <w:rPr>
          <w:rFonts w:ascii="CorpoS" w:hAnsi="CorpoS" w:cstheme="majorBidi"/>
          <w:sz w:val="28"/>
          <w:szCs w:val="28"/>
        </w:rPr>
        <w:t xml:space="preserve"> </w:t>
      </w:r>
      <w:r w:rsidRPr="00DF39B8">
        <w:rPr>
          <w:rFonts w:ascii="CorpoS" w:hAnsi="CorpoS" w:cstheme="majorBidi"/>
          <w:sz w:val="28"/>
          <w:szCs w:val="28"/>
          <w:cs/>
        </w:rPr>
        <w:tab/>
      </w:r>
    </w:p>
    <w:p w14:paraId="38FCDB6E" w14:textId="77777777" w:rsidR="00140240" w:rsidRDefault="00140240" w:rsidP="001066E8">
      <w:pPr>
        <w:pBdr>
          <w:bottom w:val="single" w:sz="12" w:space="1" w:color="auto"/>
        </w:pBdr>
        <w:ind w:firstLine="360"/>
        <w:rPr>
          <w:rFonts w:ascii="CorpoS" w:hAnsi="CorpoS" w:cstheme="majorBidi"/>
          <w:color w:val="FF0000"/>
          <w:sz w:val="28"/>
          <w:szCs w:val="28"/>
        </w:rPr>
      </w:pPr>
      <w:r w:rsidRPr="006F0CC7">
        <w:sym w:font="Wingdings" w:char="F0A8"/>
      </w:r>
      <w:r w:rsidRPr="003C5917">
        <w:rPr>
          <w:rFonts w:ascii="CorpoS" w:hAnsi="CorpoS" w:cstheme="majorBidi"/>
          <w:sz w:val="28"/>
          <w:szCs w:val="28"/>
        </w:rPr>
        <w:t xml:space="preserve"> </w:t>
      </w:r>
      <w:r w:rsidR="006050F8" w:rsidRPr="00A35541">
        <w:rPr>
          <w:rFonts w:ascii="CorpoS" w:hAnsi="CorpoS"/>
        </w:rPr>
        <w:t>3</w:t>
      </w:r>
      <w:r w:rsidR="00445395">
        <w:rPr>
          <w:rFonts w:ascii="CorpoS" w:hAnsi="CorpoS"/>
        </w:rPr>
        <w:t>)</w:t>
      </w:r>
      <w:r w:rsidR="006050F8">
        <w:rPr>
          <w:rFonts w:ascii="CorpoS" w:hAnsi="CorpoS"/>
        </w:rPr>
        <w:t xml:space="preserve"> </w:t>
      </w:r>
      <w:r>
        <w:rPr>
          <w:rFonts w:ascii="CorpoS" w:hAnsi="CorpoS" w:cstheme="majorBidi" w:hint="cs"/>
          <w:sz w:val="28"/>
          <w:szCs w:val="28"/>
          <w:cs/>
        </w:rPr>
        <w:t>ยัง</w:t>
      </w:r>
      <w:r w:rsidRPr="003C5917">
        <w:rPr>
          <w:rFonts w:ascii="CorpoS" w:hAnsi="CorpoS" w:cstheme="majorBidi" w:hint="cs"/>
          <w:sz w:val="28"/>
          <w:szCs w:val="28"/>
          <w:cs/>
        </w:rPr>
        <w:t>ไม่</w:t>
      </w:r>
      <w:r w:rsidRPr="00DF39B8">
        <w:rPr>
          <w:rFonts w:ascii="CorpoS" w:hAnsi="CorpoS" w:cstheme="majorBidi" w:hint="cs"/>
          <w:sz w:val="28"/>
          <w:szCs w:val="28"/>
          <w:cs/>
        </w:rPr>
        <w:t>เคย</w:t>
      </w:r>
      <w:r w:rsidRPr="00DF39B8">
        <w:rPr>
          <w:rFonts w:ascii="CorpoS" w:hAnsi="CorpoS" w:cstheme="majorBidi"/>
          <w:sz w:val="28"/>
          <w:szCs w:val="28"/>
          <w:cs/>
        </w:rPr>
        <w:tab/>
      </w:r>
      <w:r w:rsidRPr="00DF39B8">
        <w:rPr>
          <w:rFonts w:ascii="CorpoS" w:hAnsi="CorpoS" w:cstheme="majorBidi"/>
          <w:sz w:val="28"/>
          <w:szCs w:val="28"/>
        </w:rPr>
        <w:t xml:space="preserve"> </w:t>
      </w:r>
      <w:r w:rsidRPr="00DF39B8">
        <w:rPr>
          <w:rFonts w:ascii="CorpoS" w:hAnsi="CorpoS" w:cstheme="majorBidi"/>
          <w:sz w:val="28"/>
          <w:szCs w:val="28"/>
          <w:cs/>
        </w:rPr>
        <w:tab/>
      </w:r>
      <w:r>
        <w:rPr>
          <w:rFonts w:ascii="CorpoS" w:hAnsi="CorpoS" w:cstheme="majorBidi"/>
          <w:sz w:val="28"/>
          <w:szCs w:val="28"/>
          <w:cs/>
        </w:rPr>
        <w:tab/>
      </w:r>
    </w:p>
    <w:p w14:paraId="577ACF5F" w14:textId="77777777" w:rsidR="007633D7" w:rsidRDefault="007633D7" w:rsidP="008F5DBA">
      <w:pPr>
        <w:pBdr>
          <w:bottom w:val="single" w:sz="12" w:space="1" w:color="auto"/>
        </w:pBdr>
        <w:rPr>
          <w:rFonts w:ascii="CorpoS" w:eastAsia="Times New Roman" w:hAnsi="CorpoS" w:cstheme="majorBidi"/>
          <w:b/>
          <w:bCs/>
          <w:color w:val="FF0000"/>
          <w:sz w:val="28"/>
          <w:szCs w:val="28"/>
          <w:u w:val="single"/>
          <w:lang w:eastAsia="zh-CN"/>
        </w:rPr>
      </w:pPr>
    </w:p>
    <w:p w14:paraId="1D724322" w14:textId="77777777" w:rsidR="007633D7" w:rsidRPr="00F10541" w:rsidRDefault="007633D7" w:rsidP="008F5DBA">
      <w:pPr>
        <w:pBdr>
          <w:bottom w:val="single" w:sz="12" w:space="1" w:color="auto"/>
        </w:pBdr>
        <w:rPr>
          <w:rFonts w:ascii="CorpoS" w:hAnsi="CorpoS" w:cstheme="majorBidi"/>
          <w:color w:val="0070C0"/>
          <w:sz w:val="28"/>
          <w:szCs w:val="28"/>
        </w:rPr>
      </w:pPr>
      <w:r w:rsidRPr="00F10541">
        <w:rPr>
          <w:rFonts w:ascii="CorpoS" w:eastAsia="Times New Roman" w:hAnsi="CorpoS" w:cstheme="majorBidi"/>
          <w:b/>
          <w:bCs/>
          <w:color w:val="0070C0"/>
          <w:u w:val="single"/>
          <w:lang w:eastAsia="zh-CN"/>
        </w:rPr>
        <w:t>(</w:t>
      </w:r>
      <w:r w:rsidR="002F57BC">
        <w:rPr>
          <w:rFonts w:ascii="CorpoS" w:eastAsia="+mn-ea" w:hAnsi="CorpoS" w:cstheme="majorBidi" w:hint="cs"/>
          <w:b/>
          <w:bCs/>
          <w:color w:val="0070C0"/>
          <w:sz w:val="28"/>
          <w:szCs w:val="28"/>
          <w:u w:val="single"/>
          <w:cs/>
          <w:lang w:val="en-GB"/>
        </w:rPr>
        <w:t xml:space="preserve">ส่วนที่ </w:t>
      </w:r>
      <w:r w:rsidR="00D9384E" w:rsidRPr="00D9384E">
        <w:rPr>
          <w:rFonts w:ascii="CorpoS" w:eastAsia="+mn-ea" w:hAnsi="CorpoS" w:cstheme="majorBidi"/>
          <w:b/>
          <w:bCs/>
          <w:color w:val="0070C0"/>
          <w:u w:val="single"/>
          <w:lang w:val="en-GB"/>
        </w:rPr>
        <w:t>9</w:t>
      </w:r>
      <w:r w:rsidR="002F57BC" w:rsidRPr="002F57BC">
        <w:rPr>
          <w:rFonts w:ascii="CorpoS" w:eastAsia="+mn-ea" w:hAnsi="CorpoS" w:cstheme="majorBidi"/>
          <w:b/>
          <w:bCs/>
          <w:color w:val="0070C0"/>
          <w:u w:val="single"/>
        </w:rPr>
        <w:t xml:space="preserve">: </w:t>
      </w:r>
      <w:r w:rsidRPr="00F10541">
        <w:rPr>
          <w:rFonts w:ascii="CorpoS" w:eastAsia="Times New Roman" w:hAnsi="CorpoS" w:cstheme="majorBidi"/>
          <w:b/>
          <w:bCs/>
          <w:color w:val="0070C0"/>
          <w:sz w:val="28"/>
          <w:szCs w:val="28"/>
          <w:u w:val="single"/>
          <w:cs/>
          <w:lang w:eastAsia="zh-CN"/>
        </w:rPr>
        <w:t>ข้</w:t>
      </w:r>
      <w:r w:rsidR="00A35541" w:rsidRPr="00F10541">
        <w:rPr>
          <w:rFonts w:ascii="CorpoS" w:eastAsia="Times New Roman" w:hAnsi="CorpoS" w:cstheme="majorBidi"/>
          <w:b/>
          <w:bCs/>
          <w:color w:val="0070C0"/>
          <w:sz w:val="28"/>
          <w:szCs w:val="28"/>
          <w:u w:val="single"/>
          <w:cs/>
          <w:lang w:eastAsia="zh-CN"/>
        </w:rPr>
        <w:t>อ</w:t>
      </w:r>
      <w:r w:rsidR="00A35541" w:rsidRPr="00F10541">
        <w:rPr>
          <w:rFonts w:ascii="CorpoS" w:eastAsia="Times New Roman" w:hAnsi="CorpoS" w:cstheme="majorBidi" w:hint="cs"/>
          <w:b/>
          <w:bCs/>
          <w:color w:val="0070C0"/>
          <w:sz w:val="28"/>
          <w:szCs w:val="28"/>
          <w:u w:val="single"/>
          <w:cs/>
          <w:lang w:eastAsia="zh-CN"/>
        </w:rPr>
        <w:t>ติชม</w:t>
      </w:r>
      <w:r w:rsidR="00A35541" w:rsidRPr="00F10541">
        <w:rPr>
          <w:rFonts w:ascii="CorpoS" w:eastAsia="Times New Roman" w:hAnsi="CorpoS" w:cstheme="majorBidi"/>
          <w:b/>
          <w:bCs/>
          <w:color w:val="0070C0"/>
          <w:u w:val="single"/>
          <w:lang w:eastAsia="zh-CN"/>
        </w:rPr>
        <w:t>/</w:t>
      </w:r>
      <w:r w:rsidR="00A35541" w:rsidRPr="00F10541">
        <w:rPr>
          <w:rFonts w:ascii="CorpoS" w:eastAsia="Times New Roman" w:hAnsi="CorpoS" w:cstheme="majorBidi"/>
          <w:b/>
          <w:bCs/>
          <w:color w:val="0070C0"/>
          <w:sz w:val="28"/>
          <w:szCs w:val="28"/>
          <w:u w:val="single"/>
          <w:cs/>
          <w:lang w:eastAsia="zh-CN"/>
        </w:rPr>
        <w:t>เสนอแนะ</w:t>
      </w:r>
      <w:r w:rsidRPr="00F10541">
        <w:rPr>
          <w:rFonts w:ascii="CorpoS" w:eastAsia="Times New Roman" w:hAnsi="CorpoS" w:cstheme="majorBidi"/>
          <w:b/>
          <w:bCs/>
          <w:color w:val="0070C0"/>
          <w:u w:val="single"/>
          <w:lang w:eastAsia="zh-CN"/>
        </w:rPr>
        <w:t>)</w:t>
      </w:r>
    </w:p>
    <w:p w14:paraId="43863E1A" w14:textId="77777777" w:rsidR="00C1182A" w:rsidRPr="007633D7" w:rsidRDefault="005A673C" w:rsidP="00F3653D">
      <w:pPr>
        <w:pStyle w:val="ListParagraph"/>
        <w:numPr>
          <w:ilvl w:val="0"/>
          <w:numId w:val="27"/>
        </w:numPr>
        <w:pBdr>
          <w:bottom w:val="single" w:sz="12" w:space="1" w:color="auto"/>
        </w:pBdr>
        <w:rPr>
          <w:rFonts w:ascii="CorpoS" w:hAnsi="CorpoS" w:cstheme="majorBidi"/>
          <w:b/>
          <w:bCs/>
          <w:color w:val="FF0000"/>
          <w:sz w:val="28"/>
          <w:szCs w:val="28"/>
          <w:u w:val="single"/>
        </w:rPr>
      </w:pPr>
      <w:r w:rsidRPr="007633D7">
        <w:rPr>
          <w:rFonts w:ascii="CorpoS" w:hAnsi="CorpoS" w:cstheme="majorBidi"/>
          <w:b/>
          <w:bCs/>
          <w:sz w:val="28"/>
          <w:szCs w:val="28"/>
          <w:cs/>
        </w:rPr>
        <w:t>สุดท้ายนี้ ท่านมีข้อติชมหรือเสนอแนะเพิ่มเติมแก่ผู้จำหน่ายฯรายนี้หรือไม่</w:t>
      </w:r>
    </w:p>
    <w:p w14:paraId="1009419E" w14:textId="77777777" w:rsidR="009271FE" w:rsidRDefault="005A673C" w:rsidP="001066E8">
      <w:pPr>
        <w:pBdr>
          <w:bottom w:val="single" w:sz="12" w:space="1" w:color="auto"/>
        </w:pBdr>
        <w:ind w:firstLine="360"/>
        <w:rPr>
          <w:rFonts w:ascii="CorpoS" w:hAnsi="CorpoS" w:cstheme="majorBidi"/>
          <w:color w:val="00B050"/>
          <w:sz w:val="28"/>
          <w:szCs w:val="28"/>
        </w:rPr>
      </w:pPr>
      <w:r w:rsidRPr="006F0CC7">
        <w:rPr>
          <w:rFonts w:ascii="CorpoS" w:hAnsi="CorpoS" w:cstheme="majorBidi"/>
        </w:rPr>
        <w:sym w:font="Wingdings" w:char="F0A8"/>
      </w:r>
      <w:r w:rsidRPr="006F0CC7">
        <w:rPr>
          <w:rFonts w:ascii="CorpoS" w:hAnsi="CorpoS" w:cstheme="majorBidi"/>
        </w:rPr>
        <w:t xml:space="preserve">  1) </w:t>
      </w:r>
      <w:r w:rsidR="00A92A8F">
        <w:rPr>
          <w:rFonts w:ascii="CorpoS" w:hAnsi="CorpoS" w:cstheme="majorBidi"/>
          <w:sz w:val="28"/>
          <w:szCs w:val="28"/>
          <w:cs/>
        </w:rPr>
        <w:t>ใช่ ระบุ</w:t>
      </w:r>
      <w:r w:rsidRPr="006F0CC7">
        <w:rPr>
          <w:rFonts w:ascii="CorpoS" w:hAnsi="CorpoS" w:cstheme="majorBidi"/>
          <w:sz w:val="28"/>
          <w:szCs w:val="28"/>
        </w:rPr>
        <w:t>________________________________________</w:t>
      </w:r>
      <w:r w:rsidRPr="006F0CC7">
        <w:rPr>
          <w:rFonts w:ascii="CorpoS" w:hAnsi="CorpoS" w:cstheme="majorBidi"/>
          <w:sz w:val="28"/>
          <w:szCs w:val="28"/>
          <w:lang w:val="en-GB"/>
        </w:rPr>
        <w:t>__________</w:t>
      </w:r>
      <w:r w:rsidRPr="006F0CC7">
        <w:rPr>
          <w:rFonts w:ascii="CorpoS" w:hAnsi="CorpoS" w:cstheme="majorBidi"/>
          <w:sz w:val="28"/>
          <w:szCs w:val="28"/>
        </w:rPr>
        <w:t>____________</w:t>
      </w:r>
    </w:p>
    <w:p w14:paraId="4E26F987" w14:textId="77777777" w:rsidR="00C1182A" w:rsidRDefault="005A673C" w:rsidP="001066E8">
      <w:pPr>
        <w:pBdr>
          <w:bottom w:val="single" w:sz="12" w:space="1" w:color="auto"/>
        </w:pBdr>
        <w:ind w:firstLine="360"/>
        <w:rPr>
          <w:rFonts w:ascii="CorpoS" w:hAnsi="CorpoS" w:cstheme="majorBidi"/>
          <w:color w:val="00B050"/>
          <w:sz w:val="28"/>
          <w:szCs w:val="28"/>
        </w:rPr>
      </w:pPr>
      <w:r w:rsidRPr="006F0CC7">
        <w:rPr>
          <w:rFonts w:ascii="CorpoS" w:hAnsi="CorpoS" w:cstheme="majorBidi"/>
        </w:rPr>
        <w:sym w:font="Wingdings" w:char="F0A8"/>
      </w:r>
      <w:r w:rsidRPr="006F0CC7">
        <w:rPr>
          <w:rFonts w:ascii="CorpoS" w:hAnsi="CorpoS" w:cstheme="majorBidi"/>
        </w:rPr>
        <w:t xml:space="preserve"> </w:t>
      </w:r>
      <w:r w:rsidR="00717038">
        <w:rPr>
          <w:rFonts w:ascii="CorpoS" w:hAnsi="CorpoS" w:cstheme="majorBidi" w:hint="cs"/>
          <w:cs/>
        </w:rPr>
        <w:t xml:space="preserve"> </w:t>
      </w:r>
      <w:r w:rsidRPr="006F0CC7">
        <w:rPr>
          <w:rFonts w:ascii="CorpoS" w:hAnsi="CorpoS" w:cstheme="majorBidi"/>
        </w:rPr>
        <w:t xml:space="preserve">2) </w:t>
      </w:r>
      <w:r w:rsidRPr="006F0CC7">
        <w:rPr>
          <w:rFonts w:ascii="CorpoS" w:hAnsi="CorpoS" w:cstheme="majorBidi"/>
          <w:sz w:val="28"/>
          <w:szCs w:val="28"/>
          <w:cs/>
        </w:rPr>
        <w:t>ไม่ใช่</w:t>
      </w:r>
      <w:r w:rsidRPr="006F0CC7">
        <w:rPr>
          <w:rFonts w:ascii="CorpoS" w:hAnsi="CorpoS" w:cstheme="majorBidi"/>
          <w:sz w:val="28"/>
          <w:szCs w:val="28"/>
        </w:rPr>
        <w:t xml:space="preserve">      </w:t>
      </w:r>
    </w:p>
    <w:p w14:paraId="483F938C" w14:textId="77777777" w:rsidR="00AC59A6" w:rsidRPr="00AC59A6" w:rsidRDefault="00AC59A6" w:rsidP="00AC59A6">
      <w:pPr>
        <w:pBdr>
          <w:bottom w:val="single" w:sz="12" w:space="1" w:color="auto"/>
        </w:pBdr>
        <w:rPr>
          <w:rFonts w:ascii="CorpoS" w:hAnsi="CorpoS" w:cstheme="majorBidi"/>
          <w:b/>
          <w:bCs/>
          <w:u w:val="single"/>
        </w:rPr>
      </w:pPr>
      <w:r w:rsidRPr="00AC59A6">
        <w:rPr>
          <w:rFonts w:ascii="CorpoS" w:hAnsi="CorpoS" w:cstheme="majorBidi"/>
          <w:sz w:val="28"/>
          <w:szCs w:val="28"/>
          <w:lang w:val="en-GB"/>
        </w:rPr>
        <w:t>------------------------------------------------------------------------------------------------------------------------------------</w:t>
      </w:r>
    </w:p>
    <w:p w14:paraId="4A0C4417" w14:textId="77777777" w:rsidR="00F10541" w:rsidRPr="00D21B3D" w:rsidRDefault="00F10541" w:rsidP="00F10541">
      <w:pPr>
        <w:pBdr>
          <w:bottom w:val="single" w:sz="12" w:space="1" w:color="auto"/>
        </w:pBdr>
        <w:rPr>
          <w:rFonts w:ascii="CorpoS" w:hAnsi="CorpoS" w:cstheme="majorBidi"/>
          <w:color w:val="0070C0"/>
          <w:sz w:val="28"/>
          <w:szCs w:val="28"/>
        </w:rPr>
      </w:pPr>
      <w:r w:rsidRPr="00D21B3D">
        <w:rPr>
          <w:rFonts w:ascii="CorpoS" w:hAnsi="CorpoS" w:cstheme="majorBidi"/>
          <w:b/>
          <w:bCs/>
          <w:color w:val="0070C0"/>
          <w:sz w:val="28"/>
          <w:szCs w:val="28"/>
          <w:u w:val="single"/>
        </w:rPr>
        <w:t>(</w:t>
      </w:r>
      <w:r w:rsidRPr="00D21B3D">
        <w:rPr>
          <w:rFonts w:ascii="CorpoS" w:hAnsi="CorpoS" w:cstheme="majorBidi"/>
          <w:b/>
          <w:bCs/>
          <w:color w:val="0070C0"/>
          <w:sz w:val="28"/>
          <w:szCs w:val="28"/>
          <w:u w:val="single"/>
          <w:cs/>
        </w:rPr>
        <w:t>การยินยอมให้ข้อมู</w:t>
      </w:r>
      <w:r w:rsidRPr="00D21B3D">
        <w:rPr>
          <w:rFonts w:ascii="CorpoS" w:hAnsi="CorpoS" w:cstheme="majorBidi" w:hint="cs"/>
          <w:b/>
          <w:bCs/>
          <w:color w:val="0070C0"/>
          <w:sz w:val="28"/>
          <w:szCs w:val="28"/>
          <w:u w:val="single"/>
          <w:cs/>
        </w:rPr>
        <w:t>ลเพื่อการวิจัย</w:t>
      </w:r>
      <w:r w:rsidRPr="00D21B3D">
        <w:rPr>
          <w:rFonts w:ascii="CorpoS" w:hAnsi="CorpoS" w:cstheme="majorBidi"/>
          <w:b/>
          <w:bCs/>
          <w:color w:val="0070C0"/>
          <w:sz w:val="28"/>
          <w:szCs w:val="28"/>
          <w:u w:val="single"/>
        </w:rPr>
        <w:t>)</w:t>
      </w:r>
    </w:p>
    <w:p w14:paraId="539D0537" w14:textId="0E3E5530" w:rsidR="00F10541" w:rsidRDefault="00F10541" w:rsidP="00F10541">
      <w:pPr>
        <w:pBdr>
          <w:bottom w:val="single" w:sz="12" w:space="1" w:color="auto"/>
        </w:pBdr>
        <w:rPr>
          <w:rFonts w:ascii="CorpoS" w:hAnsi="CorpoS" w:cstheme="majorBidi"/>
          <w:color w:val="FF0000"/>
          <w:sz w:val="28"/>
          <w:szCs w:val="28"/>
        </w:rPr>
      </w:pPr>
      <w:r w:rsidRPr="006F0CC7">
        <w:rPr>
          <w:rFonts w:ascii="CorpoS" w:hAnsi="CorpoS" w:cstheme="majorBidi"/>
          <w:sz w:val="28"/>
          <w:szCs w:val="28"/>
        </w:rPr>
        <w:t>“</w:t>
      </w:r>
      <w:r>
        <w:rPr>
          <w:rFonts w:ascii="CorpoS" w:hAnsi="CorpoS" w:cstheme="majorBidi" w:hint="cs"/>
          <w:sz w:val="28"/>
          <w:szCs w:val="28"/>
          <w:cs/>
        </w:rPr>
        <w:t xml:space="preserve">การสำรวจเสร็จสิ้นแล้ว </w:t>
      </w:r>
      <w:r>
        <w:rPr>
          <w:rFonts w:ascii="CorpoS" w:hAnsi="CorpoS" w:cs="Angsana New" w:hint="cs"/>
          <w:sz w:val="28"/>
          <w:szCs w:val="28"/>
          <w:cs/>
        </w:rPr>
        <w:t>ท่าน</w:t>
      </w:r>
      <w:r w:rsidRPr="0017208D">
        <w:rPr>
          <w:rFonts w:ascii="CorpoS" w:hAnsi="CorpoS" w:cs="Angsana New" w:hint="cs"/>
          <w:sz w:val="28"/>
          <w:szCs w:val="28"/>
          <w:cs/>
        </w:rPr>
        <w:t>ยินยอมให้</w:t>
      </w:r>
      <w:r w:rsidRPr="00A47085">
        <w:rPr>
          <w:rFonts w:ascii="CorpoS" w:hAnsi="CorpoS" w:cs="Angsana New" w:hint="cs"/>
          <w:sz w:val="28"/>
          <w:szCs w:val="28"/>
          <w:cs/>
        </w:rPr>
        <w:t>บริษัท</w:t>
      </w:r>
      <w:r w:rsidRPr="00A47085">
        <w:rPr>
          <w:rFonts w:ascii="CorpoS" w:hAnsi="CorpoS" w:cs="Angsana New"/>
          <w:sz w:val="28"/>
          <w:szCs w:val="28"/>
          <w:cs/>
        </w:rPr>
        <w:t xml:space="preserve"> </w:t>
      </w:r>
      <w:r w:rsidRPr="00A47085">
        <w:rPr>
          <w:rFonts w:ascii="CorpoS" w:hAnsi="CorpoS" w:cs="Angsana New" w:hint="cs"/>
          <w:sz w:val="28"/>
          <w:szCs w:val="28"/>
          <w:cs/>
        </w:rPr>
        <w:t>เมอร์เซเดส</w:t>
      </w:r>
      <w:r w:rsidRPr="00A47085">
        <w:rPr>
          <w:rFonts w:ascii="CorpoS" w:hAnsi="CorpoS" w:cs="Angsana New"/>
          <w:sz w:val="28"/>
          <w:szCs w:val="28"/>
          <w:cs/>
        </w:rPr>
        <w:t>-</w:t>
      </w:r>
      <w:r w:rsidRPr="00A47085">
        <w:rPr>
          <w:rFonts w:ascii="CorpoS" w:hAnsi="CorpoS" w:cs="Angsana New" w:hint="cs"/>
          <w:sz w:val="28"/>
          <w:szCs w:val="28"/>
          <w:cs/>
        </w:rPr>
        <w:t>เบนซ์</w:t>
      </w:r>
      <w:r w:rsidRPr="00A47085">
        <w:rPr>
          <w:rFonts w:ascii="CorpoS" w:hAnsi="CorpoS" w:cs="Angsana New"/>
          <w:sz w:val="28"/>
          <w:szCs w:val="28"/>
          <w:cs/>
        </w:rPr>
        <w:t xml:space="preserve"> (</w:t>
      </w:r>
      <w:r w:rsidRPr="00A47085">
        <w:rPr>
          <w:rFonts w:ascii="CorpoS" w:hAnsi="CorpoS" w:cs="Angsana New" w:hint="cs"/>
          <w:sz w:val="28"/>
          <w:szCs w:val="28"/>
          <w:cs/>
        </w:rPr>
        <w:t>ประเทศไทย</w:t>
      </w:r>
      <w:r w:rsidRPr="00A47085">
        <w:rPr>
          <w:rFonts w:ascii="CorpoS" w:hAnsi="CorpoS" w:cs="Angsana New"/>
          <w:sz w:val="28"/>
          <w:szCs w:val="28"/>
          <w:cs/>
        </w:rPr>
        <w:t xml:space="preserve">) </w:t>
      </w:r>
      <w:r w:rsidRPr="00A47085">
        <w:rPr>
          <w:rFonts w:ascii="CorpoS" w:hAnsi="CorpoS" w:cs="Angsana New" w:hint="cs"/>
          <w:sz w:val="28"/>
          <w:szCs w:val="28"/>
          <w:cs/>
        </w:rPr>
        <w:t>จำกัด</w:t>
      </w:r>
      <w:r w:rsidRPr="00A47085">
        <w:rPr>
          <w:rFonts w:ascii="CorpoS" w:hAnsi="CorpoS" w:cs="Angsana New"/>
          <w:sz w:val="28"/>
          <w:szCs w:val="28"/>
          <w:cs/>
        </w:rPr>
        <w:t xml:space="preserve"> </w:t>
      </w:r>
      <w:r w:rsidRPr="00A47085">
        <w:rPr>
          <w:rFonts w:ascii="CorpoS" w:hAnsi="CorpoS" w:cs="Angsana New" w:hint="cs"/>
          <w:sz w:val="28"/>
          <w:szCs w:val="28"/>
          <w:cs/>
        </w:rPr>
        <w:t>บริษัทในกลุ่มเดมเลอร์</w:t>
      </w:r>
      <w:r w:rsidRPr="00A47085">
        <w:rPr>
          <w:rFonts w:ascii="CorpoS" w:hAnsi="CorpoS" w:cs="Angsana New"/>
          <w:sz w:val="28"/>
          <w:szCs w:val="28"/>
          <w:cs/>
        </w:rPr>
        <w:t xml:space="preserve"> </w:t>
      </w:r>
      <w:r w:rsidRPr="00A47085">
        <w:rPr>
          <w:rFonts w:ascii="CorpoS" w:hAnsi="CorpoS" w:cs="Angsana New" w:hint="cs"/>
          <w:sz w:val="28"/>
          <w:szCs w:val="28"/>
          <w:cs/>
        </w:rPr>
        <w:t>ผู้จำหน่ายเมอร์เซเดส</w:t>
      </w:r>
      <w:r w:rsidRPr="00A47085">
        <w:rPr>
          <w:rFonts w:ascii="CorpoS" w:hAnsi="CorpoS" w:cs="Angsana New"/>
          <w:sz w:val="28"/>
          <w:szCs w:val="28"/>
          <w:cs/>
        </w:rPr>
        <w:t>-</w:t>
      </w:r>
      <w:r w:rsidRPr="00A47085">
        <w:rPr>
          <w:rFonts w:ascii="CorpoS" w:hAnsi="CorpoS" w:cs="Angsana New" w:hint="cs"/>
          <w:sz w:val="28"/>
          <w:szCs w:val="28"/>
          <w:cs/>
        </w:rPr>
        <w:t>เบนซ์อย่างเป็นทางการ</w:t>
      </w:r>
      <w:r w:rsidRPr="00A47085">
        <w:rPr>
          <w:rFonts w:ascii="CorpoS" w:hAnsi="CorpoS" w:cs="Angsana New"/>
          <w:sz w:val="28"/>
          <w:szCs w:val="28"/>
          <w:cs/>
        </w:rPr>
        <w:t xml:space="preserve"> </w:t>
      </w:r>
      <w:r w:rsidRPr="00A47085">
        <w:rPr>
          <w:rFonts w:ascii="CorpoS" w:hAnsi="CorpoS" w:cs="Angsana New" w:hint="cs"/>
          <w:sz w:val="28"/>
          <w:szCs w:val="28"/>
          <w:cs/>
        </w:rPr>
        <w:t>และบริษัทอื่นที่ได้รับการมอบหมายจัดเก็บ</w:t>
      </w:r>
      <w:r w:rsidRPr="00A47085">
        <w:rPr>
          <w:rFonts w:ascii="CorpoS" w:hAnsi="CorpoS" w:cs="Angsana New"/>
          <w:sz w:val="28"/>
          <w:szCs w:val="28"/>
          <w:cs/>
        </w:rPr>
        <w:t xml:space="preserve"> </w:t>
      </w:r>
      <w:r w:rsidRPr="00A47085">
        <w:rPr>
          <w:rFonts w:ascii="CorpoS" w:hAnsi="CorpoS" w:cs="Angsana New" w:hint="cs"/>
          <w:sz w:val="28"/>
          <w:szCs w:val="28"/>
          <w:cs/>
        </w:rPr>
        <w:t>ใช้</w:t>
      </w:r>
      <w:r w:rsidRPr="00A47085">
        <w:rPr>
          <w:rFonts w:ascii="CorpoS" w:hAnsi="CorpoS" w:cs="Angsana New"/>
          <w:sz w:val="28"/>
          <w:szCs w:val="28"/>
          <w:cs/>
        </w:rPr>
        <w:t xml:space="preserve"> </w:t>
      </w:r>
      <w:r w:rsidRPr="00A47085">
        <w:rPr>
          <w:rFonts w:ascii="CorpoS" w:hAnsi="CorpoS" w:cs="Angsana New" w:hint="cs"/>
          <w:sz w:val="28"/>
          <w:szCs w:val="28"/>
          <w:cs/>
        </w:rPr>
        <w:t>ประมวลผลซึ่งข้อมูลของ</w:t>
      </w:r>
      <w:r>
        <w:rPr>
          <w:rFonts w:ascii="CorpoS" w:hAnsi="CorpoS" w:cs="Angsana New" w:hint="cs"/>
          <w:sz w:val="28"/>
          <w:szCs w:val="28"/>
          <w:cs/>
        </w:rPr>
        <w:t>ท่าน</w:t>
      </w:r>
      <w:r w:rsidRPr="0017208D">
        <w:rPr>
          <w:rFonts w:ascii="CorpoS" w:hAnsi="CorpoS" w:cs="Angsana New" w:hint="cs"/>
          <w:sz w:val="28"/>
          <w:szCs w:val="28"/>
          <w:cs/>
        </w:rPr>
        <w:t>เพื่อ</w:t>
      </w:r>
      <w:r>
        <w:rPr>
          <w:rFonts w:ascii="CorpoS" w:hAnsi="CorpoS" w:cs="Angsana New" w:hint="cs"/>
          <w:sz w:val="28"/>
          <w:szCs w:val="28"/>
          <w:cs/>
        </w:rPr>
        <w:t>พัฒนาคุณภาพการบริการหรือไม่</w:t>
      </w:r>
      <w:r w:rsidRPr="006F0CC7">
        <w:rPr>
          <w:rFonts w:ascii="CorpoS" w:hAnsi="CorpoS" w:cstheme="majorBidi"/>
          <w:sz w:val="28"/>
          <w:szCs w:val="28"/>
        </w:rPr>
        <w:t>”</w:t>
      </w:r>
    </w:p>
    <w:p w14:paraId="49DDE72C" w14:textId="77777777" w:rsidR="00F10541" w:rsidRDefault="00F10541" w:rsidP="006050F8">
      <w:pPr>
        <w:pBdr>
          <w:bottom w:val="single" w:sz="12" w:space="1" w:color="auto"/>
        </w:pBdr>
        <w:ind w:firstLine="426"/>
        <w:rPr>
          <w:rFonts w:ascii="CorpoS" w:hAnsi="CorpoS" w:cstheme="majorBidi"/>
          <w:color w:val="FF0000"/>
          <w:sz w:val="28"/>
          <w:szCs w:val="28"/>
          <w:lang w:val="en-GB"/>
        </w:rPr>
      </w:pPr>
      <w:r w:rsidRPr="006050F8">
        <w:rPr>
          <w:rFonts w:ascii="CorpoS" w:hAnsi="CorpoS" w:cstheme="majorBidi"/>
        </w:rPr>
        <w:sym w:font="Wingdings" w:char="F0A8"/>
      </w:r>
      <w:r w:rsidRPr="006F0CC7">
        <w:rPr>
          <w:rFonts w:ascii="CorpoS" w:hAnsi="CorpoS" w:cstheme="majorBidi"/>
          <w:sz w:val="28"/>
          <w:szCs w:val="28"/>
        </w:rPr>
        <w:t xml:space="preserve"> </w:t>
      </w:r>
      <w:r>
        <w:rPr>
          <w:rFonts w:ascii="CorpoS" w:hAnsi="CorpoS" w:cstheme="majorBidi" w:hint="cs"/>
          <w:sz w:val="28"/>
          <w:szCs w:val="28"/>
          <w:cs/>
        </w:rPr>
        <w:t>ยินยอม</w:t>
      </w:r>
      <w:r w:rsidRPr="006F0CC7">
        <w:rPr>
          <w:rFonts w:ascii="CorpoS" w:hAnsi="CorpoS" w:cstheme="majorBidi"/>
          <w:sz w:val="28"/>
          <w:szCs w:val="28"/>
          <w:cs/>
        </w:rPr>
        <w:tab/>
      </w:r>
      <w:r w:rsidRPr="006F0CC7">
        <w:rPr>
          <w:rFonts w:ascii="CorpoS" w:hAnsi="CorpoS" w:cstheme="majorBidi"/>
          <w:sz w:val="28"/>
          <w:szCs w:val="28"/>
          <w:cs/>
        </w:rPr>
        <w:tab/>
      </w:r>
    </w:p>
    <w:p w14:paraId="60FA54CE" w14:textId="77777777" w:rsidR="00F10541" w:rsidRDefault="00F10541" w:rsidP="006050F8">
      <w:pPr>
        <w:pBdr>
          <w:bottom w:val="single" w:sz="12" w:space="1" w:color="auto"/>
        </w:pBdr>
        <w:ind w:firstLine="426"/>
        <w:rPr>
          <w:rFonts w:ascii="CorpoS" w:hAnsi="CorpoS" w:cstheme="majorBidi"/>
          <w:color w:val="FF0000"/>
          <w:sz w:val="28"/>
          <w:szCs w:val="28"/>
          <w:lang w:val="en-GB"/>
        </w:rPr>
      </w:pPr>
      <w:r w:rsidRPr="006050F8">
        <w:rPr>
          <w:rFonts w:ascii="CorpoS" w:hAnsi="CorpoS" w:cstheme="majorBidi"/>
        </w:rPr>
        <w:sym w:font="Wingdings" w:char="F0A8"/>
      </w:r>
      <w:r w:rsidRPr="006F0CC7">
        <w:rPr>
          <w:rFonts w:ascii="CorpoS" w:hAnsi="CorpoS" w:cstheme="majorBidi"/>
          <w:sz w:val="28"/>
          <w:szCs w:val="28"/>
        </w:rPr>
        <w:t xml:space="preserve"> </w:t>
      </w:r>
      <w:r w:rsidRPr="006F0CC7">
        <w:rPr>
          <w:rFonts w:ascii="CorpoS" w:hAnsi="CorpoS" w:cstheme="majorBidi"/>
          <w:sz w:val="28"/>
          <w:szCs w:val="28"/>
          <w:cs/>
        </w:rPr>
        <w:t>ไม่</w:t>
      </w:r>
      <w:r>
        <w:rPr>
          <w:rFonts w:ascii="CorpoS" w:hAnsi="CorpoS" w:cstheme="majorBidi" w:hint="cs"/>
          <w:sz w:val="28"/>
          <w:szCs w:val="28"/>
          <w:cs/>
        </w:rPr>
        <w:t>ยินยอม</w:t>
      </w:r>
    </w:p>
    <w:p w14:paraId="7E944A29" w14:textId="77777777" w:rsidR="00AC59A6" w:rsidRPr="00FD03A0" w:rsidRDefault="00AC59A6" w:rsidP="00AC59A6">
      <w:pPr>
        <w:pBdr>
          <w:bottom w:val="single" w:sz="12" w:space="1" w:color="auto"/>
        </w:pBdr>
        <w:rPr>
          <w:rFonts w:ascii="CorpoS" w:hAnsi="CorpoS" w:cstheme="majorBidi"/>
          <w:b/>
          <w:bCs/>
          <w:u w:val="single"/>
        </w:rPr>
      </w:pPr>
      <w:r w:rsidRPr="00FD03A0">
        <w:rPr>
          <w:rFonts w:ascii="CorpoS" w:hAnsi="CorpoS" w:cstheme="majorBidi"/>
          <w:b/>
          <w:bCs/>
          <w:sz w:val="28"/>
          <w:szCs w:val="28"/>
          <w:lang w:val="en-GB"/>
        </w:rPr>
        <w:t>------------------------------------------------------------------------------------------------------------------------------------</w:t>
      </w:r>
    </w:p>
    <w:p w14:paraId="19EDF33E" w14:textId="77777777" w:rsidR="00F10541" w:rsidRDefault="00F10541" w:rsidP="00F10541">
      <w:pPr>
        <w:pBdr>
          <w:bottom w:val="single" w:sz="12" w:space="1" w:color="auto"/>
        </w:pBdr>
        <w:rPr>
          <w:rFonts w:ascii="CorpoS" w:hAnsi="CorpoS" w:cstheme="majorBidi"/>
          <w:i/>
          <w:iCs/>
          <w:color w:val="FF0000"/>
          <w:sz w:val="28"/>
          <w:szCs w:val="28"/>
        </w:rPr>
      </w:pPr>
      <w:r w:rsidRPr="00F10541">
        <w:rPr>
          <w:rFonts w:ascii="CorpoS" w:hAnsi="CorpoS" w:cstheme="majorBidi"/>
          <w:b/>
          <w:bCs/>
          <w:color w:val="0070C0"/>
          <w:u w:val="single"/>
        </w:rPr>
        <w:t>(</w:t>
      </w:r>
      <w:r w:rsidRPr="00F10541">
        <w:rPr>
          <w:rFonts w:ascii="CorpoS" w:hAnsi="CorpoS" w:cstheme="majorBidi" w:hint="cs"/>
          <w:b/>
          <w:bCs/>
          <w:color w:val="0070C0"/>
          <w:sz w:val="28"/>
          <w:szCs w:val="28"/>
          <w:u w:val="single"/>
          <w:cs/>
        </w:rPr>
        <w:t>ยืนยันที่อยู่สำหรับ</w:t>
      </w:r>
      <w:r w:rsidR="00030BFD" w:rsidRPr="00F10541">
        <w:rPr>
          <w:rFonts w:ascii="CorpoS" w:hAnsi="CorpoS" w:cstheme="majorBidi" w:hint="cs"/>
          <w:b/>
          <w:bCs/>
          <w:color w:val="0070C0"/>
          <w:sz w:val="28"/>
          <w:szCs w:val="28"/>
          <w:u w:val="single"/>
          <w:cs/>
        </w:rPr>
        <w:t>จัด</w:t>
      </w:r>
      <w:r w:rsidR="00FF1E9C" w:rsidRPr="00F10541">
        <w:rPr>
          <w:rFonts w:ascii="CorpoS" w:hAnsi="CorpoS" w:cstheme="majorBidi" w:hint="cs"/>
          <w:b/>
          <w:bCs/>
          <w:color w:val="0070C0"/>
          <w:sz w:val="28"/>
          <w:szCs w:val="28"/>
          <w:u w:val="single"/>
          <w:cs/>
        </w:rPr>
        <w:t>ส่งของที่ระลึก</w:t>
      </w:r>
      <w:r w:rsidR="00FF1E9C" w:rsidRPr="00F10541">
        <w:rPr>
          <w:rFonts w:ascii="CorpoS" w:hAnsi="CorpoS" w:cstheme="majorBidi"/>
          <w:b/>
          <w:bCs/>
          <w:color w:val="0070C0"/>
          <w:u w:val="single"/>
          <w:lang w:val="en-GB"/>
        </w:rPr>
        <w:t>)</w:t>
      </w:r>
      <w:r w:rsidRPr="00F10541">
        <w:rPr>
          <w:rFonts w:ascii="CorpoS" w:hAnsi="CorpoS" w:cstheme="majorBidi"/>
          <w:color w:val="0070C0"/>
          <w:lang w:val="en-GB"/>
        </w:rPr>
        <w:t xml:space="preserve"> </w:t>
      </w:r>
      <w:r w:rsidRPr="00F10541">
        <w:rPr>
          <w:rFonts w:ascii="CorpoS" w:hAnsi="CorpoS" w:cstheme="majorBidi" w:hint="cs"/>
          <w:b/>
          <w:bCs/>
          <w:color w:val="FF0000"/>
          <w:sz w:val="28"/>
          <w:szCs w:val="28"/>
          <w:cs/>
          <w:lang w:val="en-GB"/>
        </w:rPr>
        <w:t xml:space="preserve">ไปที่ </w:t>
      </w:r>
      <w:r w:rsidRPr="00F10541">
        <w:rPr>
          <w:rFonts w:ascii="CorpoS" w:hAnsi="CorpoS" w:cstheme="majorBidi"/>
          <w:b/>
          <w:bCs/>
          <w:color w:val="FF0000"/>
          <w:u w:val="single"/>
        </w:rPr>
        <w:t>(</w:t>
      </w:r>
      <w:r w:rsidRPr="00F10541">
        <w:rPr>
          <w:rFonts w:ascii="CorpoS" w:hAnsi="CorpoS" w:cstheme="majorBidi"/>
          <w:b/>
          <w:bCs/>
          <w:color w:val="FF0000"/>
          <w:sz w:val="28"/>
          <w:szCs w:val="28"/>
          <w:u w:val="single"/>
          <w:cs/>
        </w:rPr>
        <w:t>บทจบ</w:t>
      </w:r>
      <w:r w:rsidRPr="00F10541">
        <w:rPr>
          <w:rFonts w:ascii="CorpoS" w:hAnsi="CorpoS" w:cstheme="majorBidi"/>
          <w:b/>
          <w:bCs/>
          <w:color w:val="FF0000"/>
          <w:sz w:val="28"/>
          <w:szCs w:val="28"/>
          <w:u w:val="single"/>
        </w:rPr>
        <w:t xml:space="preserve"> </w:t>
      </w:r>
      <w:r w:rsidRPr="00F10541">
        <w:rPr>
          <w:rFonts w:ascii="CorpoS" w:hAnsi="CorpoS" w:cstheme="majorBidi"/>
          <w:b/>
          <w:bCs/>
          <w:color w:val="FF0000"/>
          <w:u w:val="single"/>
          <w:lang w:val="en-GB"/>
        </w:rPr>
        <w:t>3</w:t>
      </w:r>
      <w:r w:rsidRPr="00F10541">
        <w:rPr>
          <w:rFonts w:ascii="CorpoS" w:hAnsi="CorpoS" w:cstheme="majorBidi"/>
          <w:b/>
          <w:bCs/>
          <w:color w:val="FF0000"/>
          <w:u w:val="single"/>
        </w:rPr>
        <w:t>)</w:t>
      </w:r>
    </w:p>
    <w:p w14:paraId="58995E2D" w14:textId="77777777" w:rsidR="00F10541" w:rsidRDefault="00F306F9" w:rsidP="00F10541">
      <w:pPr>
        <w:pBdr>
          <w:bottom w:val="single" w:sz="12" w:space="1" w:color="auto"/>
        </w:pBdr>
        <w:rPr>
          <w:rFonts w:ascii="CorpoS" w:hAnsi="CorpoS" w:cstheme="majorBidi"/>
          <w:i/>
          <w:iCs/>
          <w:color w:val="FF0000"/>
          <w:sz w:val="28"/>
          <w:szCs w:val="28"/>
        </w:rPr>
      </w:pPr>
      <w:r w:rsidRPr="00A06B87">
        <w:rPr>
          <w:rFonts w:ascii="CorpoS" w:hAnsi="CorpoS" w:cstheme="majorBidi"/>
          <w:sz w:val="28"/>
          <w:szCs w:val="28"/>
        </w:rPr>
        <w:t>“</w:t>
      </w:r>
      <w:r w:rsidR="00F10541">
        <w:rPr>
          <w:rFonts w:ascii="CorpoS" w:hAnsi="CorpoS" w:cstheme="majorBidi"/>
          <w:sz w:val="28"/>
          <w:szCs w:val="28"/>
          <w:cs/>
        </w:rPr>
        <w:t>ทางบริษัทฯ</w:t>
      </w:r>
      <w:r w:rsidRPr="00A06B87">
        <w:rPr>
          <w:rFonts w:ascii="CorpoS" w:hAnsi="CorpoS" w:cstheme="majorBidi"/>
          <w:sz w:val="28"/>
          <w:szCs w:val="28"/>
          <w:cs/>
        </w:rPr>
        <w:t>จัดส่งของที่ระลึก</w:t>
      </w:r>
      <w:r w:rsidR="00A80D8C">
        <w:rPr>
          <w:rFonts w:ascii="CorpoS" w:hAnsi="CorpoS" w:cstheme="majorBidi" w:hint="cs"/>
          <w:sz w:val="28"/>
          <w:szCs w:val="28"/>
          <w:cs/>
        </w:rPr>
        <w:t>จากการตอบแบบสำรวจนี้</w:t>
      </w:r>
      <w:r w:rsidR="00F10541">
        <w:rPr>
          <w:rFonts w:ascii="CorpoS" w:hAnsi="CorpoS" w:cstheme="majorBidi" w:hint="cs"/>
          <w:sz w:val="28"/>
          <w:szCs w:val="28"/>
          <w:cs/>
        </w:rPr>
        <w:t>ทางไปรษณีย์</w:t>
      </w:r>
      <w:r w:rsidRPr="003E2C48">
        <w:rPr>
          <w:rFonts w:ascii="CorpoS" w:hAnsi="CorpoS" w:cstheme="majorBidi"/>
          <w:sz w:val="28"/>
          <w:szCs w:val="28"/>
          <w:u w:val="single"/>
          <w:cs/>
        </w:rPr>
        <w:t>ภายใน</w:t>
      </w:r>
      <w:r w:rsidRPr="003E2C48">
        <w:rPr>
          <w:rFonts w:ascii="CorpoS" w:hAnsi="CorpoS" w:cstheme="majorBidi"/>
          <w:sz w:val="28"/>
          <w:szCs w:val="28"/>
          <w:u w:val="single"/>
        </w:rPr>
        <w:t xml:space="preserve"> 3 </w:t>
      </w:r>
      <w:r w:rsidRPr="003E2C48">
        <w:rPr>
          <w:rFonts w:ascii="CorpoS" w:hAnsi="CorpoS" w:cstheme="majorBidi"/>
          <w:sz w:val="28"/>
          <w:szCs w:val="28"/>
          <w:u w:val="single"/>
          <w:cs/>
        </w:rPr>
        <w:t>สัปดาห์</w:t>
      </w:r>
      <w:r w:rsidR="00A80D8C">
        <w:rPr>
          <w:rFonts w:ascii="CorpoS" w:hAnsi="CorpoS" w:cstheme="majorBidi"/>
          <w:sz w:val="28"/>
          <w:szCs w:val="28"/>
          <w:cs/>
        </w:rPr>
        <w:t xml:space="preserve"> </w:t>
      </w:r>
      <w:r w:rsidR="00F10541">
        <w:rPr>
          <w:rFonts w:ascii="CorpoS" w:hAnsi="CorpoS" w:cstheme="majorBidi" w:hint="cs"/>
          <w:sz w:val="28"/>
          <w:szCs w:val="28"/>
          <w:cs/>
        </w:rPr>
        <w:t>ตามที่อยู่</w:t>
      </w:r>
      <w:r w:rsidR="00FF1E9C">
        <w:rPr>
          <w:rFonts w:ascii="CorpoS" w:hAnsi="CorpoS" w:cstheme="majorBidi"/>
          <w:sz w:val="28"/>
          <w:szCs w:val="28"/>
          <w:cs/>
        </w:rPr>
        <w:t>ดัง</w:t>
      </w:r>
      <w:r w:rsidRPr="00A06B87">
        <w:rPr>
          <w:rFonts w:ascii="CorpoS" w:hAnsi="CorpoS" w:cstheme="majorBidi"/>
          <w:sz w:val="28"/>
          <w:szCs w:val="28"/>
          <w:cs/>
        </w:rPr>
        <w:t>นี้</w:t>
      </w:r>
      <w:r w:rsidRPr="00A06B87">
        <w:rPr>
          <w:rFonts w:ascii="CorpoS" w:hAnsi="CorpoS" w:cstheme="majorBidi"/>
          <w:sz w:val="28"/>
          <w:szCs w:val="28"/>
        </w:rPr>
        <w:t>”</w:t>
      </w:r>
    </w:p>
    <w:p w14:paraId="0EBEB739" w14:textId="77777777" w:rsidR="00F10541" w:rsidRDefault="00F306F9" w:rsidP="00F10541">
      <w:pPr>
        <w:pBdr>
          <w:bottom w:val="single" w:sz="12" w:space="1" w:color="auto"/>
        </w:pBdr>
        <w:jc w:val="center"/>
        <w:rPr>
          <w:rFonts w:ascii="CorpoS" w:hAnsi="CorpoS" w:cstheme="majorBidi"/>
          <w:i/>
          <w:iCs/>
          <w:sz w:val="28"/>
          <w:szCs w:val="28"/>
        </w:rPr>
      </w:pPr>
      <w:r w:rsidRPr="00A06B87">
        <w:rPr>
          <w:rFonts w:ascii="CorpoS" w:hAnsi="CorpoS" w:cstheme="majorBidi"/>
          <w:i/>
          <w:iCs/>
          <w:sz w:val="28"/>
          <w:szCs w:val="28"/>
          <w:cs/>
        </w:rPr>
        <w:t>ชื่อ</w:t>
      </w:r>
      <w:r w:rsidRPr="00A06B87">
        <w:rPr>
          <w:rFonts w:ascii="CorpoS" w:hAnsi="CorpoS" w:cstheme="majorBidi"/>
          <w:i/>
          <w:iCs/>
          <w:sz w:val="28"/>
          <w:szCs w:val="28"/>
        </w:rPr>
        <w:t>-</w:t>
      </w:r>
      <w:r w:rsidRPr="00A06B87">
        <w:rPr>
          <w:rFonts w:ascii="CorpoS" w:hAnsi="CorpoS" w:cstheme="majorBidi"/>
          <w:i/>
          <w:iCs/>
          <w:sz w:val="28"/>
          <w:szCs w:val="28"/>
          <w:cs/>
        </w:rPr>
        <w:t>นามสกุล</w:t>
      </w:r>
    </w:p>
    <w:p w14:paraId="4587B523" w14:textId="77777777" w:rsidR="00F10541" w:rsidRPr="00AC59A6" w:rsidRDefault="00AC59A6" w:rsidP="00F10541">
      <w:pPr>
        <w:pBdr>
          <w:bottom w:val="single" w:sz="12" w:space="1" w:color="auto"/>
        </w:pBdr>
        <w:jc w:val="center"/>
        <w:rPr>
          <w:rFonts w:ascii="CorpoS" w:hAnsi="CorpoS" w:cstheme="majorBidi"/>
          <w:i/>
          <w:iCs/>
          <w:sz w:val="28"/>
          <w:szCs w:val="28"/>
        </w:rPr>
      </w:pPr>
      <w:r w:rsidRPr="00AC59A6">
        <w:rPr>
          <w:rFonts w:ascii="CorpoS" w:hAnsi="CorpoS" w:cstheme="majorBidi" w:hint="cs"/>
          <w:i/>
          <w:iCs/>
          <w:sz w:val="28"/>
          <w:szCs w:val="28"/>
          <w:cs/>
        </w:rPr>
        <w:t>บ้านเลขที่ ชั้น อาคาร</w:t>
      </w:r>
    </w:p>
    <w:p w14:paraId="023CD8BC" w14:textId="77777777" w:rsidR="00F10541" w:rsidRPr="00AC59A6" w:rsidRDefault="00AC59A6" w:rsidP="00F10541">
      <w:pPr>
        <w:pBdr>
          <w:bottom w:val="single" w:sz="12" w:space="1" w:color="auto"/>
        </w:pBdr>
        <w:jc w:val="center"/>
        <w:rPr>
          <w:rFonts w:ascii="CorpoS" w:hAnsi="CorpoS" w:cstheme="majorBidi"/>
          <w:i/>
          <w:iCs/>
          <w:sz w:val="28"/>
          <w:szCs w:val="28"/>
        </w:rPr>
      </w:pPr>
      <w:r>
        <w:rPr>
          <w:rFonts w:ascii="CorpoS" w:hAnsi="CorpoS" w:cstheme="majorBidi" w:hint="cs"/>
          <w:i/>
          <w:iCs/>
          <w:sz w:val="28"/>
          <w:szCs w:val="28"/>
          <w:cs/>
        </w:rPr>
        <w:t>ตรอก</w:t>
      </w:r>
      <w:r>
        <w:rPr>
          <w:rFonts w:ascii="CorpoS" w:hAnsi="CorpoS" w:cstheme="majorBidi"/>
          <w:i/>
          <w:iCs/>
          <w:sz w:val="28"/>
          <w:szCs w:val="28"/>
        </w:rPr>
        <w:t xml:space="preserve"> </w:t>
      </w:r>
      <w:r w:rsidRPr="00AC59A6">
        <w:rPr>
          <w:rFonts w:ascii="CorpoS" w:hAnsi="CorpoS" w:cstheme="majorBidi" w:hint="cs"/>
          <w:i/>
          <w:iCs/>
          <w:sz w:val="28"/>
          <w:szCs w:val="28"/>
          <w:cs/>
        </w:rPr>
        <w:t>ซอย ถนน</w:t>
      </w:r>
    </w:p>
    <w:p w14:paraId="73534FAD" w14:textId="77777777" w:rsidR="00F10541" w:rsidRPr="00AC59A6" w:rsidRDefault="00AC59A6" w:rsidP="00F10541">
      <w:pPr>
        <w:pBdr>
          <w:bottom w:val="single" w:sz="12" w:space="1" w:color="auto"/>
        </w:pBdr>
        <w:jc w:val="center"/>
        <w:rPr>
          <w:rFonts w:ascii="CorpoS" w:hAnsi="CorpoS" w:cstheme="majorBidi"/>
          <w:i/>
          <w:iCs/>
          <w:sz w:val="28"/>
          <w:szCs w:val="28"/>
        </w:rPr>
      </w:pPr>
      <w:r w:rsidRPr="00AC59A6">
        <w:rPr>
          <w:rFonts w:ascii="CorpoS" w:hAnsi="CorpoS" w:cstheme="majorBidi"/>
          <w:i/>
          <w:iCs/>
          <w:sz w:val="28"/>
          <w:szCs w:val="28"/>
          <w:cs/>
        </w:rPr>
        <w:t>แขวง</w:t>
      </w:r>
      <w:r w:rsidRPr="00AC59A6">
        <w:rPr>
          <w:rFonts w:ascii="CorpoS" w:hAnsi="CorpoS" w:cstheme="majorBidi"/>
          <w:i/>
          <w:iCs/>
        </w:rPr>
        <w:t>/</w:t>
      </w:r>
      <w:r w:rsidRPr="00AC59A6">
        <w:rPr>
          <w:rFonts w:ascii="CorpoS" w:hAnsi="CorpoS" w:cstheme="majorBidi" w:hint="cs"/>
          <w:i/>
          <w:iCs/>
          <w:sz w:val="28"/>
          <w:szCs w:val="28"/>
          <w:cs/>
        </w:rPr>
        <w:t>ตำบล เขต</w:t>
      </w:r>
      <w:r w:rsidRPr="00AC59A6">
        <w:rPr>
          <w:rFonts w:ascii="CorpoS" w:hAnsi="CorpoS" w:cstheme="majorBidi"/>
          <w:i/>
          <w:iCs/>
        </w:rPr>
        <w:t>/</w:t>
      </w:r>
      <w:r w:rsidRPr="00AC59A6">
        <w:rPr>
          <w:rFonts w:ascii="CorpoS" w:hAnsi="CorpoS" w:cstheme="majorBidi" w:hint="cs"/>
          <w:i/>
          <w:iCs/>
          <w:sz w:val="28"/>
          <w:szCs w:val="28"/>
          <w:cs/>
        </w:rPr>
        <w:t>อำเภอ</w:t>
      </w:r>
    </w:p>
    <w:p w14:paraId="5E24A692" w14:textId="77777777" w:rsidR="00AC59A6" w:rsidRPr="00AC59A6" w:rsidRDefault="00AC59A6" w:rsidP="00F10541">
      <w:pPr>
        <w:pBdr>
          <w:bottom w:val="single" w:sz="12" w:space="1" w:color="auto"/>
        </w:pBdr>
        <w:jc w:val="center"/>
        <w:rPr>
          <w:rFonts w:ascii="CorpoS" w:hAnsi="CorpoS" w:cstheme="majorBidi"/>
          <w:i/>
          <w:iCs/>
          <w:sz w:val="28"/>
          <w:szCs w:val="28"/>
          <w:cs/>
        </w:rPr>
      </w:pPr>
      <w:r w:rsidRPr="00AC59A6">
        <w:rPr>
          <w:rFonts w:ascii="CorpoS" w:hAnsi="CorpoS" w:cstheme="majorBidi" w:hint="cs"/>
          <w:i/>
          <w:iCs/>
          <w:sz w:val="28"/>
          <w:szCs w:val="28"/>
          <w:cs/>
        </w:rPr>
        <w:t>จังหวัด รหัสไปรษณีย์</w:t>
      </w:r>
    </w:p>
    <w:p w14:paraId="3F171039" w14:textId="77777777" w:rsidR="00F10541" w:rsidRPr="00F10541" w:rsidRDefault="00F306F9" w:rsidP="00F10541">
      <w:pPr>
        <w:pBdr>
          <w:bottom w:val="single" w:sz="12" w:space="1" w:color="auto"/>
        </w:pBdr>
        <w:jc w:val="center"/>
        <w:rPr>
          <w:rFonts w:ascii="CorpoS" w:hAnsi="CorpoS" w:cstheme="majorBidi"/>
          <w:i/>
          <w:iCs/>
          <w:color w:val="FF0000"/>
          <w:sz w:val="28"/>
          <w:szCs w:val="28"/>
        </w:rPr>
      </w:pPr>
      <w:r w:rsidRPr="00A06B87">
        <w:rPr>
          <w:rFonts w:ascii="CorpoS" w:hAnsi="CorpoS" w:cstheme="majorBidi"/>
          <w:sz w:val="28"/>
          <w:szCs w:val="28"/>
        </w:rPr>
        <w:sym w:font="Wingdings" w:char="F0A1"/>
      </w:r>
      <w:r w:rsidRPr="00A06B87">
        <w:rPr>
          <w:rFonts w:ascii="CorpoS" w:hAnsi="CorpoS" w:cstheme="majorBidi"/>
          <w:sz w:val="28"/>
          <w:szCs w:val="28"/>
        </w:rPr>
        <w:t xml:space="preserve"> </w:t>
      </w:r>
      <w:r w:rsidRPr="00A06B87">
        <w:rPr>
          <w:rFonts w:ascii="CorpoS" w:hAnsi="CorpoS" w:cstheme="majorBidi"/>
          <w:sz w:val="28"/>
          <w:szCs w:val="28"/>
          <w:cs/>
        </w:rPr>
        <w:t>ยืนยัน</w:t>
      </w:r>
      <w:r w:rsidRPr="00A06B87">
        <w:rPr>
          <w:rFonts w:ascii="CorpoS" w:hAnsi="CorpoS" w:cstheme="majorBidi"/>
          <w:sz w:val="28"/>
          <w:szCs w:val="28"/>
        </w:rPr>
        <w:tab/>
      </w:r>
      <w:r w:rsidRPr="00A06B87">
        <w:rPr>
          <w:rFonts w:ascii="CorpoS" w:hAnsi="CorpoS" w:cstheme="majorBidi"/>
          <w:sz w:val="28"/>
          <w:szCs w:val="28"/>
          <w:cs/>
        </w:rPr>
        <w:tab/>
      </w:r>
      <w:r w:rsidRPr="00A06B87">
        <w:rPr>
          <w:rFonts w:ascii="CorpoS" w:hAnsi="CorpoS" w:cstheme="majorBidi"/>
          <w:sz w:val="28"/>
          <w:szCs w:val="28"/>
        </w:rPr>
        <w:sym w:font="Wingdings" w:char="F021"/>
      </w:r>
      <w:r w:rsidRPr="00A06B87">
        <w:rPr>
          <w:rFonts w:ascii="CorpoS" w:hAnsi="CorpoS" w:cstheme="majorBidi"/>
          <w:sz w:val="28"/>
          <w:szCs w:val="28"/>
        </w:rPr>
        <w:t xml:space="preserve"> </w:t>
      </w:r>
      <w:r>
        <w:rPr>
          <w:rFonts w:ascii="CorpoS" w:hAnsi="CorpoS" w:cstheme="majorBidi"/>
          <w:sz w:val="28"/>
          <w:szCs w:val="28"/>
          <w:cs/>
        </w:rPr>
        <w:t>แก้ไ</w:t>
      </w:r>
      <w:r>
        <w:rPr>
          <w:rFonts w:ascii="CorpoS" w:hAnsi="CorpoS" w:cstheme="majorBidi" w:hint="cs"/>
          <w:sz w:val="28"/>
          <w:szCs w:val="28"/>
          <w:cs/>
        </w:rPr>
        <w:t>ข</w:t>
      </w:r>
    </w:p>
    <w:p w14:paraId="72D624BC" w14:textId="77777777" w:rsidR="00AC59A6" w:rsidRPr="00FD03A0" w:rsidRDefault="00AC59A6" w:rsidP="00A35541">
      <w:pPr>
        <w:pBdr>
          <w:bottom w:val="single" w:sz="12" w:space="1" w:color="auto"/>
        </w:pBdr>
        <w:rPr>
          <w:rFonts w:ascii="CorpoS" w:hAnsi="CorpoS" w:cstheme="majorBidi"/>
          <w:b/>
          <w:bCs/>
          <w:u w:val="single"/>
        </w:rPr>
      </w:pPr>
      <w:r w:rsidRPr="00FD03A0">
        <w:rPr>
          <w:rFonts w:ascii="CorpoS" w:hAnsi="CorpoS" w:cstheme="majorBidi"/>
          <w:b/>
          <w:bCs/>
          <w:sz w:val="28"/>
          <w:szCs w:val="28"/>
          <w:lang w:val="en-GB"/>
        </w:rPr>
        <w:t>------------------------------------------------------------------------------------------------------------------------------------</w:t>
      </w:r>
    </w:p>
    <w:p w14:paraId="1C4C2BD2" w14:textId="77777777" w:rsidR="00A35541" w:rsidRPr="00D21B3D" w:rsidRDefault="00A35541" w:rsidP="00A35541">
      <w:pPr>
        <w:pBdr>
          <w:bottom w:val="single" w:sz="12" w:space="1" w:color="auto"/>
        </w:pBdr>
        <w:rPr>
          <w:rFonts w:ascii="CorpoS" w:hAnsi="CorpoS" w:cstheme="majorBidi"/>
          <w:b/>
          <w:bCs/>
          <w:color w:val="0070C0"/>
          <w:sz w:val="28"/>
          <w:szCs w:val="28"/>
          <w:lang w:val="en-GB"/>
        </w:rPr>
      </w:pPr>
      <w:r w:rsidRPr="00F10541">
        <w:rPr>
          <w:rFonts w:ascii="CorpoS" w:hAnsi="CorpoS" w:cstheme="majorBidi"/>
          <w:b/>
          <w:bCs/>
          <w:color w:val="0070C0"/>
          <w:u w:val="single"/>
        </w:rPr>
        <w:t>(</w:t>
      </w:r>
      <w:r w:rsidRPr="00D21B3D">
        <w:rPr>
          <w:rFonts w:ascii="CorpoS" w:hAnsi="CorpoS" w:cstheme="majorBidi"/>
          <w:b/>
          <w:bCs/>
          <w:color w:val="0070C0"/>
          <w:sz w:val="28"/>
          <w:szCs w:val="28"/>
          <w:u w:val="single"/>
          <w:cs/>
        </w:rPr>
        <w:t>บทจบ</w:t>
      </w:r>
      <w:r w:rsidRPr="00D21B3D">
        <w:rPr>
          <w:rFonts w:ascii="CorpoS" w:hAnsi="CorpoS" w:cstheme="majorBidi"/>
          <w:b/>
          <w:bCs/>
          <w:color w:val="0070C0"/>
          <w:sz w:val="28"/>
          <w:szCs w:val="28"/>
          <w:u w:val="single"/>
        </w:rPr>
        <w:t xml:space="preserve"> </w:t>
      </w:r>
      <w:r w:rsidRPr="00F10541">
        <w:rPr>
          <w:rFonts w:ascii="CorpoS" w:hAnsi="CorpoS" w:cstheme="majorBidi"/>
          <w:b/>
          <w:bCs/>
          <w:color w:val="0070C0"/>
          <w:u w:val="single"/>
        </w:rPr>
        <w:t>1)</w:t>
      </w:r>
    </w:p>
    <w:p w14:paraId="3139E3F1" w14:textId="77777777" w:rsidR="00A35541" w:rsidRDefault="00A35541" w:rsidP="00AC59A6">
      <w:pPr>
        <w:pBdr>
          <w:bottom w:val="single" w:sz="12" w:space="1" w:color="auto"/>
        </w:pBdr>
        <w:rPr>
          <w:rFonts w:ascii="CorpoS" w:hAnsi="CorpoS" w:cstheme="majorBidi"/>
          <w:i/>
          <w:iCs/>
          <w:color w:val="FF0000"/>
          <w:sz w:val="28"/>
          <w:szCs w:val="28"/>
        </w:rPr>
      </w:pPr>
      <w:r w:rsidRPr="006F0CC7">
        <w:rPr>
          <w:rFonts w:ascii="CorpoS" w:hAnsi="CorpoS" w:cstheme="majorBidi"/>
          <w:sz w:val="28"/>
          <w:szCs w:val="28"/>
        </w:rPr>
        <w:t>“</w:t>
      </w:r>
      <w:r>
        <w:rPr>
          <w:rFonts w:ascii="CorpoS" w:hAnsi="CorpoS" w:cstheme="majorBidi" w:hint="cs"/>
          <w:sz w:val="28"/>
          <w:szCs w:val="28"/>
          <w:cs/>
        </w:rPr>
        <w:t xml:space="preserve">ถ้าเช่นนั้น </w:t>
      </w:r>
      <w:r w:rsidRPr="006F0CC7">
        <w:rPr>
          <w:rFonts w:ascii="CorpoS" w:hAnsi="CorpoS" w:cstheme="majorBidi"/>
          <w:sz w:val="28"/>
          <w:szCs w:val="28"/>
          <w:cs/>
        </w:rPr>
        <w:t>ทาง</w:t>
      </w:r>
      <w:r>
        <w:rPr>
          <w:rFonts w:ascii="CorpoS" w:hAnsi="CorpoS" w:cstheme="majorBidi" w:hint="cs"/>
          <w:sz w:val="28"/>
          <w:szCs w:val="28"/>
          <w:cs/>
        </w:rPr>
        <w:t>บริษัทฯ</w:t>
      </w:r>
      <w:r w:rsidRPr="006F0CC7">
        <w:rPr>
          <w:rFonts w:ascii="CorpoS" w:hAnsi="CorpoS" w:cstheme="majorBidi"/>
          <w:sz w:val="28"/>
          <w:szCs w:val="28"/>
          <w:cs/>
        </w:rPr>
        <w:t>ต้องขออภัยเป็นอย่างยิ่งที่รบกวน</w:t>
      </w:r>
      <w:r>
        <w:rPr>
          <w:rFonts w:ascii="CorpoS" w:hAnsi="CorpoS" w:cstheme="majorBidi" w:hint="cs"/>
          <w:sz w:val="28"/>
          <w:szCs w:val="28"/>
          <w:cs/>
        </w:rPr>
        <w:t>เวลาของท่าน</w:t>
      </w:r>
      <w:r w:rsidRPr="006F0CC7">
        <w:rPr>
          <w:rFonts w:ascii="CorpoS" w:hAnsi="CorpoS" w:cstheme="majorBidi"/>
          <w:sz w:val="28"/>
          <w:szCs w:val="28"/>
          <w:cs/>
        </w:rPr>
        <w:t xml:space="preserve"> ขอบพระคุณครับ</w:t>
      </w:r>
      <w:r w:rsidRPr="006F0CC7">
        <w:rPr>
          <w:rFonts w:ascii="CorpoS" w:hAnsi="CorpoS" w:cstheme="majorBidi"/>
          <w:sz w:val="28"/>
          <w:szCs w:val="28"/>
        </w:rPr>
        <w:t>/</w:t>
      </w:r>
      <w:r w:rsidRPr="006F0CC7">
        <w:rPr>
          <w:rFonts w:ascii="CorpoS" w:hAnsi="CorpoS" w:cstheme="majorBidi"/>
          <w:sz w:val="28"/>
          <w:szCs w:val="28"/>
          <w:cs/>
        </w:rPr>
        <w:t>ค่ะ</w:t>
      </w:r>
      <w:r w:rsidRPr="006F0CC7">
        <w:rPr>
          <w:rFonts w:ascii="CorpoS" w:hAnsi="CorpoS" w:cstheme="majorBidi"/>
          <w:sz w:val="28"/>
          <w:szCs w:val="28"/>
        </w:rPr>
        <w:t>”</w:t>
      </w:r>
      <w:r w:rsidRPr="00D21B3D">
        <w:rPr>
          <w:rFonts w:ascii="CorpoS" w:hAnsi="CorpoS" w:cstheme="majorBidi"/>
          <w:i/>
          <w:iCs/>
          <w:color w:val="FF0000"/>
          <w:sz w:val="28"/>
          <w:szCs w:val="28"/>
          <w:cs/>
        </w:rPr>
        <w:t xml:space="preserve">จบการสัมภาษณ์ </w:t>
      </w:r>
      <w:r w:rsidRPr="00D21B3D">
        <w:rPr>
          <w:rFonts w:ascii="CorpoS" w:hAnsi="CorpoS" w:cstheme="majorBidi"/>
          <w:i/>
          <w:iCs/>
          <w:color w:val="FF0000"/>
          <w:sz w:val="28"/>
          <w:szCs w:val="28"/>
        </w:rPr>
        <w:sym w:font="Wingdings" w:char="F03F"/>
      </w:r>
    </w:p>
    <w:p w14:paraId="14EA676D" w14:textId="77777777" w:rsidR="00AC59A6" w:rsidRPr="00AC59A6" w:rsidRDefault="00AC59A6" w:rsidP="00AC59A6">
      <w:pPr>
        <w:pBdr>
          <w:bottom w:val="single" w:sz="12" w:space="1" w:color="auto"/>
        </w:pBdr>
        <w:rPr>
          <w:rFonts w:ascii="CorpoS" w:hAnsi="CorpoS" w:cstheme="majorBidi"/>
        </w:rPr>
      </w:pPr>
    </w:p>
    <w:p w14:paraId="7F8E7006" w14:textId="77777777" w:rsidR="00C1182A" w:rsidRPr="00F10541" w:rsidRDefault="00810FC6" w:rsidP="008F5DBA">
      <w:pPr>
        <w:pBdr>
          <w:bottom w:val="single" w:sz="12" w:space="1" w:color="auto"/>
        </w:pBdr>
        <w:rPr>
          <w:rFonts w:ascii="CorpoS" w:hAnsi="CorpoS" w:cstheme="majorBidi"/>
          <w:b/>
          <w:bCs/>
          <w:color w:val="0070C0"/>
          <w:sz w:val="28"/>
          <w:szCs w:val="28"/>
        </w:rPr>
      </w:pPr>
      <w:r w:rsidRPr="00F10541">
        <w:rPr>
          <w:rFonts w:ascii="CorpoS" w:hAnsi="CorpoS" w:cstheme="majorBidi"/>
          <w:b/>
          <w:bCs/>
          <w:color w:val="0070C0"/>
        </w:rPr>
        <w:t>(</w:t>
      </w:r>
      <w:r w:rsidRPr="00F10541">
        <w:rPr>
          <w:rFonts w:ascii="CorpoS" w:hAnsi="CorpoS" w:cstheme="majorBidi" w:hint="cs"/>
          <w:b/>
          <w:bCs/>
          <w:color w:val="0070C0"/>
          <w:sz w:val="28"/>
          <w:szCs w:val="28"/>
          <w:cs/>
        </w:rPr>
        <w:t xml:space="preserve">บทจบ </w:t>
      </w:r>
      <w:r w:rsidR="00B77057" w:rsidRPr="00F10541">
        <w:rPr>
          <w:rFonts w:ascii="CorpoS" w:hAnsi="CorpoS" w:cstheme="majorBidi"/>
          <w:b/>
          <w:bCs/>
          <w:color w:val="0070C0"/>
        </w:rPr>
        <w:t>2</w:t>
      </w:r>
      <w:r w:rsidRPr="00F10541">
        <w:rPr>
          <w:rFonts w:ascii="CorpoS" w:hAnsi="CorpoS" w:cstheme="majorBidi"/>
          <w:b/>
          <w:bCs/>
          <w:color w:val="0070C0"/>
          <w:lang w:val="en-GB"/>
        </w:rPr>
        <w:t>)</w:t>
      </w:r>
    </w:p>
    <w:p w14:paraId="166C9590" w14:textId="6A006033" w:rsidR="00F10541" w:rsidRDefault="00B77057" w:rsidP="00AC59A6">
      <w:pPr>
        <w:pBdr>
          <w:bottom w:val="single" w:sz="12" w:space="1" w:color="auto"/>
        </w:pBdr>
        <w:rPr>
          <w:rFonts w:ascii="CorpoS" w:hAnsi="CorpoS" w:cstheme="majorBidi"/>
          <w:i/>
          <w:iCs/>
          <w:color w:val="FF0000"/>
          <w:sz w:val="28"/>
          <w:szCs w:val="28"/>
        </w:rPr>
      </w:pPr>
      <w:r w:rsidRPr="00B77057">
        <w:rPr>
          <w:rFonts w:ascii="CorpoS" w:hAnsi="CorpoS" w:cstheme="majorBidi"/>
          <w:sz w:val="28"/>
          <w:szCs w:val="28"/>
        </w:rPr>
        <w:t>“</w:t>
      </w:r>
      <w:r w:rsidRPr="00B77057">
        <w:rPr>
          <w:rFonts w:ascii="CorpoS" w:hAnsi="CorpoS" w:cs="Angsana New" w:hint="cs"/>
          <w:sz w:val="28"/>
          <w:szCs w:val="28"/>
          <w:cs/>
        </w:rPr>
        <w:t>ทางเราต้องขออภัยที่จะต้องขอจบการ</w:t>
      </w:r>
      <w:r w:rsidR="003D0C5F">
        <w:rPr>
          <w:rFonts w:ascii="CorpoS" w:hAnsi="CorpoS" w:cs="Angsana New" w:hint="cs"/>
          <w:sz w:val="28"/>
          <w:szCs w:val="28"/>
          <w:cs/>
        </w:rPr>
        <w:t>สำรวจ</w:t>
      </w:r>
      <w:r w:rsidRPr="00B77057">
        <w:rPr>
          <w:rFonts w:ascii="CorpoS" w:hAnsi="CorpoS" w:cs="Angsana New" w:hint="cs"/>
          <w:sz w:val="28"/>
          <w:szCs w:val="28"/>
          <w:cs/>
        </w:rPr>
        <w:t>เพียงเท่านี้</w:t>
      </w:r>
      <w:r w:rsidRPr="00B77057">
        <w:rPr>
          <w:rFonts w:ascii="CorpoS" w:hAnsi="CorpoS" w:cs="Angsana New"/>
          <w:sz w:val="28"/>
          <w:szCs w:val="28"/>
          <w:cs/>
        </w:rPr>
        <w:t xml:space="preserve"> </w:t>
      </w:r>
      <w:r w:rsidRPr="00B77057">
        <w:rPr>
          <w:rFonts w:ascii="CorpoS" w:hAnsi="CorpoS" w:cs="Angsana New" w:hint="cs"/>
          <w:sz w:val="28"/>
          <w:szCs w:val="28"/>
          <w:cs/>
        </w:rPr>
        <w:t>เนื่องจากทางบริษัทฯ</w:t>
      </w:r>
      <w:r w:rsidR="003D0C5F">
        <w:rPr>
          <w:rFonts w:ascii="CorpoS" w:hAnsi="CorpoS" w:cs="Angsana New" w:hint="cs"/>
          <w:sz w:val="28"/>
          <w:szCs w:val="28"/>
          <w:cs/>
        </w:rPr>
        <w:t>ต้องการประเมินความพึงพอใจจาก</w:t>
      </w:r>
      <w:r w:rsidRPr="00D511B5">
        <w:rPr>
          <w:rFonts w:ascii="CorpoS" w:hAnsi="CorpoS" w:cs="Angsana New" w:hint="cs"/>
          <w:b/>
          <w:bCs/>
          <w:sz w:val="28"/>
          <w:szCs w:val="28"/>
          <w:u w:val="single"/>
          <w:cs/>
        </w:rPr>
        <w:t>ผู้ที่มีประสบการณ์ซื้อ</w:t>
      </w:r>
      <w:r w:rsidR="003D0C5F" w:rsidRPr="00D511B5">
        <w:rPr>
          <w:rFonts w:ascii="CorpoS" w:hAnsi="CorpoS" w:cs="Angsana New" w:hint="cs"/>
          <w:b/>
          <w:bCs/>
          <w:sz w:val="28"/>
          <w:szCs w:val="28"/>
          <w:u w:val="single"/>
          <w:cs/>
        </w:rPr>
        <w:t>โดยตรง</w:t>
      </w:r>
      <w:r w:rsidRPr="00B77057">
        <w:rPr>
          <w:rFonts w:ascii="CorpoS" w:hAnsi="CorpoS" w:cs="Angsana New"/>
          <w:sz w:val="28"/>
          <w:szCs w:val="28"/>
          <w:cs/>
        </w:rPr>
        <w:t xml:space="preserve"> </w:t>
      </w:r>
      <w:r w:rsidRPr="00B77057">
        <w:rPr>
          <w:rFonts w:ascii="CorpoS" w:hAnsi="CorpoS" w:cs="Angsana New" w:hint="cs"/>
          <w:sz w:val="28"/>
          <w:szCs w:val="28"/>
          <w:cs/>
        </w:rPr>
        <w:t>อย่างไรก็ดี</w:t>
      </w:r>
      <w:r w:rsidRPr="00B77057">
        <w:rPr>
          <w:rFonts w:ascii="CorpoS" w:hAnsi="CorpoS" w:cs="Angsana New"/>
          <w:sz w:val="28"/>
          <w:szCs w:val="28"/>
          <w:cs/>
        </w:rPr>
        <w:t xml:space="preserve"> </w:t>
      </w:r>
      <w:r w:rsidRPr="00B77057">
        <w:rPr>
          <w:rFonts w:ascii="CorpoS" w:hAnsi="CorpoS" w:cs="Angsana New" w:hint="cs"/>
          <w:sz w:val="28"/>
          <w:szCs w:val="28"/>
          <w:cs/>
        </w:rPr>
        <w:t>ดิฉันขอขอบพระคุณท่านที่สละเวลาอันมีค่า</w:t>
      </w:r>
      <w:r w:rsidR="003D0C5F">
        <w:rPr>
          <w:rFonts w:ascii="CorpoS" w:hAnsi="CorpoS" w:cs="Angsana New" w:hint="cs"/>
          <w:sz w:val="28"/>
          <w:szCs w:val="28"/>
          <w:cs/>
        </w:rPr>
        <w:t>ที่ประสงค์</w:t>
      </w:r>
      <w:r w:rsidRPr="00B77057">
        <w:rPr>
          <w:rFonts w:ascii="CorpoS" w:hAnsi="CorpoS" w:cs="Angsana New" w:hint="cs"/>
          <w:sz w:val="28"/>
          <w:szCs w:val="28"/>
          <w:cs/>
        </w:rPr>
        <w:t>จะร่วมให้ความคิดเห็นอันเป็นประโยชน์ต่อการพัฒนาคุณภาพการบริการของเราค่ะ</w:t>
      </w:r>
      <w:r w:rsidRPr="00B77057">
        <w:rPr>
          <w:rFonts w:ascii="CorpoS" w:hAnsi="CorpoS" w:cs="Angsana New"/>
          <w:sz w:val="28"/>
          <w:szCs w:val="28"/>
          <w:cs/>
        </w:rPr>
        <w:t xml:space="preserve"> </w:t>
      </w:r>
      <w:r w:rsidRPr="00B77057">
        <w:rPr>
          <w:rFonts w:ascii="CorpoS" w:hAnsi="CorpoS" w:cs="Angsana New" w:hint="cs"/>
          <w:sz w:val="28"/>
          <w:szCs w:val="28"/>
          <w:cs/>
        </w:rPr>
        <w:t>ขอบพระคุณค่ะ</w:t>
      </w:r>
      <w:r w:rsidRPr="00B77057">
        <w:rPr>
          <w:rFonts w:ascii="CorpoS" w:hAnsi="CorpoS" w:cstheme="majorBidi" w:hint="eastAsia"/>
          <w:sz w:val="28"/>
          <w:szCs w:val="28"/>
        </w:rPr>
        <w:t>”</w:t>
      </w:r>
      <w:r w:rsidR="00F10541" w:rsidRPr="009C1D8D">
        <w:rPr>
          <w:rFonts w:ascii="CorpoS" w:hAnsi="CorpoS" w:cstheme="majorBidi"/>
          <w:i/>
          <w:iCs/>
          <w:color w:val="FF0000"/>
          <w:sz w:val="28"/>
          <w:szCs w:val="28"/>
          <w:cs/>
        </w:rPr>
        <w:t xml:space="preserve">จบการสัมภาษณ์ </w:t>
      </w:r>
      <w:r w:rsidR="00F10541" w:rsidRPr="009C1D8D">
        <w:rPr>
          <w:rFonts w:ascii="CorpoS" w:hAnsi="CorpoS" w:cstheme="majorBidi"/>
          <w:i/>
          <w:iCs/>
          <w:color w:val="FF0000"/>
          <w:sz w:val="28"/>
          <w:szCs w:val="28"/>
        </w:rPr>
        <w:sym w:font="Wingdings" w:char="F03F"/>
      </w:r>
    </w:p>
    <w:p w14:paraId="5EB260B2" w14:textId="77777777" w:rsidR="00AC59A6" w:rsidRPr="00AC59A6" w:rsidRDefault="00AC59A6" w:rsidP="00AC59A6">
      <w:pPr>
        <w:pBdr>
          <w:bottom w:val="single" w:sz="12" w:space="1" w:color="auto"/>
        </w:pBdr>
        <w:rPr>
          <w:rFonts w:ascii="CorpoS" w:hAnsi="CorpoS" w:cstheme="majorBidi"/>
        </w:rPr>
      </w:pPr>
    </w:p>
    <w:p w14:paraId="7C346D05" w14:textId="77777777" w:rsidR="00F10541" w:rsidRPr="00F10541" w:rsidRDefault="00F10541" w:rsidP="00F10541">
      <w:pPr>
        <w:pBdr>
          <w:bottom w:val="single" w:sz="12" w:space="1" w:color="auto"/>
        </w:pBdr>
        <w:rPr>
          <w:rFonts w:ascii="CorpoS" w:hAnsi="CorpoS" w:cstheme="majorBidi"/>
          <w:i/>
          <w:iCs/>
          <w:color w:val="FF0000"/>
          <w:sz w:val="28"/>
          <w:szCs w:val="28"/>
        </w:rPr>
      </w:pPr>
      <w:r w:rsidRPr="00F10541">
        <w:rPr>
          <w:rFonts w:ascii="CorpoS" w:hAnsi="CorpoS" w:cstheme="majorBidi"/>
          <w:b/>
          <w:bCs/>
          <w:color w:val="0070C0"/>
          <w:u w:val="single"/>
        </w:rPr>
        <w:t>(</w:t>
      </w:r>
      <w:r w:rsidRPr="00D21B3D">
        <w:rPr>
          <w:rFonts w:ascii="CorpoS" w:hAnsi="CorpoS" w:cstheme="majorBidi"/>
          <w:b/>
          <w:bCs/>
          <w:color w:val="0070C0"/>
          <w:sz w:val="28"/>
          <w:szCs w:val="28"/>
          <w:u w:val="single"/>
          <w:cs/>
        </w:rPr>
        <w:t>บทจบ</w:t>
      </w:r>
      <w:r w:rsidRPr="00D21B3D">
        <w:rPr>
          <w:rFonts w:ascii="CorpoS" w:hAnsi="CorpoS" w:cstheme="majorBidi"/>
          <w:b/>
          <w:bCs/>
          <w:color w:val="0070C0"/>
          <w:sz w:val="28"/>
          <w:szCs w:val="28"/>
          <w:u w:val="single"/>
        </w:rPr>
        <w:t xml:space="preserve"> </w:t>
      </w:r>
      <w:r w:rsidRPr="00F10541">
        <w:rPr>
          <w:rFonts w:ascii="CorpoS" w:hAnsi="CorpoS" w:cstheme="majorBidi"/>
          <w:b/>
          <w:bCs/>
          <w:color w:val="0070C0"/>
          <w:u w:val="single"/>
          <w:lang w:val="en-GB"/>
        </w:rPr>
        <w:t>3</w:t>
      </w:r>
      <w:r w:rsidRPr="00F10541">
        <w:rPr>
          <w:rFonts w:ascii="CorpoS" w:hAnsi="CorpoS" w:cstheme="majorBidi"/>
          <w:b/>
          <w:bCs/>
          <w:color w:val="0070C0"/>
          <w:u w:val="single"/>
        </w:rPr>
        <w:t>)</w:t>
      </w:r>
    </w:p>
    <w:p w14:paraId="0247494A" w14:textId="77777777" w:rsidR="00AC59A6" w:rsidRDefault="00F10541" w:rsidP="00AC59A6">
      <w:pPr>
        <w:pBdr>
          <w:bottom w:val="single" w:sz="12" w:space="1" w:color="auto"/>
        </w:pBdr>
        <w:rPr>
          <w:rFonts w:ascii="CorpoS" w:hAnsi="CorpoS" w:cstheme="majorBidi"/>
          <w:sz w:val="28"/>
          <w:szCs w:val="28"/>
        </w:rPr>
      </w:pPr>
      <w:r w:rsidRPr="006F0CC7">
        <w:rPr>
          <w:rFonts w:ascii="CorpoS" w:hAnsi="CorpoS" w:cstheme="majorBidi"/>
          <w:sz w:val="28"/>
          <w:szCs w:val="28"/>
        </w:rPr>
        <w:t>“</w:t>
      </w:r>
      <w:r w:rsidRPr="006F0CC7">
        <w:rPr>
          <w:rFonts w:ascii="CorpoS" w:hAnsi="CorpoS" w:cstheme="majorBidi"/>
          <w:sz w:val="28"/>
          <w:szCs w:val="28"/>
          <w:cs/>
        </w:rPr>
        <w:t>ผม</w:t>
      </w:r>
      <w:r w:rsidRPr="006F0CC7">
        <w:rPr>
          <w:rFonts w:ascii="CorpoS" w:hAnsi="CorpoS" w:cstheme="majorBidi"/>
          <w:sz w:val="28"/>
          <w:szCs w:val="28"/>
          <w:lang w:val="en-GB"/>
        </w:rPr>
        <w:t>/</w:t>
      </w:r>
      <w:r w:rsidRPr="006F0CC7">
        <w:rPr>
          <w:rFonts w:ascii="CorpoS" w:hAnsi="CorpoS" w:cstheme="majorBidi"/>
          <w:sz w:val="28"/>
          <w:szCs w:val="28"/>
          <w:cs/>
        </w:rPr>
        <w:t>ดิฉัน............ ในนามบริษัท เมอร์เซเดส-เบนซ์ (ประเทศไทย) จำกัด ขอขอบพระคุณท่านเป็นอย่างสูงที่สละเวลาอันมีค่า ให้ความคิดเห็นอันเป็นประโยชน์ต่อการพัฒนาคุณภาพการบริการของเราให้ดียิ่งๆขึ้นไปครับ</w:t>
      </w:r>
      <w:r w:rsidRPr="006F0CC7">
        <w:rPr>
          <w:rFonts w:ascii="CorpoS" w:hAnsi="CorpoS" w:cstheme="majorBidi"/>
          <w:sz w:val="28"/>
          <w:szCs w:val="28"/>
          <w:lang w:val="en-GB"/>
        </w:rPr>
        <w:t>/</w:t>
      </w:r>
      <w:r w:rsidRPr="006F0CC7">
        <w:rPr>
          <w:rFonts w:ascii="CorpoS" w:hAnsi="CorpoS" w:cstheme="majorBidi"/>
          <w:sz w:val="28"/>
          <w:szCs w:val="28"/>
          <w:cs/>
        </w:rPr>
        <w:t>ค่ะ สวัสดีครับ</w:t>
      </w:r>
      <w:r w:rsidRPr="006F0CC7">
        <w:rPr>
          <w:rFonts w:ascii="CorpoS" w:hAnsi="CorpoS" w:cstheme="majorBidi"/>
          <w:sz w:val="28"/>
          <w:szCs w:val="28"/>
        </w:rPr>
        <w:t>/</w:t>
      </w:r>
      <w:r w:rsidRPr="006F0CC7">
        <w:rPr>
          <w:rFonts w:ascii="CorpoS" w:hAnsi="CorpoS" w:cstheme="majorBidi"/>
          <w:sz w:val="28"/>
          <w:szCs w:val="28"/>
          <w:cs/>
        </w:rPr>
        <w:t>ค่ะ</w:t>
      </w:r>
      <w:r w:rsidRPr="006F0CC7">
        <w:rPr>
          <w:rFonts w:ascii="CorpoS" w:hAnsi="CorpoS" w:cstheme="majorBidi"/>
          <w:sz w:val="28"/>
          <w:szCs w:val="28"/>
        </w:rPr>
        <w:t>”</w:t>
      </w:r>
      <w:r w:rsidR="00D96F5E" w:rsidRPr="009C1D8D">
        <w:rPr>
          <w:rFonts w:ascii="CorpoS" w:hAnsi="CorpoS" w:cstheme="majorBidi"/>
          <w:i/>
          <w:iCs/>
          <w:color w:val="FF0000"/>
          <w:sz w:val="28"/>
          <w:szCs w:val="28"/>
          <w:cs/>
        </w:rPr>
        <w:t xml:space="preserve">จบการสัมภาษณ์ </w:t>
      </w:r>
      <w:r w:rsidR="00D96F5E" w:rsidRPr="009C1D8D">
        <w:rPr>
          <w:rFonts w:ascii="CorpoS" w:hAnsi="CorpoS" w:cstheme="majorBidi"/>
          <w:i/>
          <w:iCs/>
          <w:color w:val="FF0000"/>
          <w:sz w:val="28"/>
          <w:szCs w:val="28"/>
        </w:rPr>
        <w:sym w:font="Wingdings" w:char="F03F"/>
      </w:r>
    </w:p>
    <w:p w14:paraId="03D341BA" w14:textId="77777777" w:rsidR="00AC59A6" w:rsidRDefault="00AC59A6" w:rsidP="00AC59A6">
      <w:pPr>
        <w:pBdr>
          <w:bottom w:val="single" w:sz="12" w:space="1" w:color="auto"/>
        </w:pBdr>
        <w:rPr>
          <w:rFonts w:ascii="CorpoA" w:hAnsi="CorpoA" w:cstheme="majorBidi"/>
          <w:b/>
          <w:bCs/>
          <w:sz w:val="32"/>
          <w:szCs w:val="32"/>
          <w:highlight w:val="green"/>
        </w:rPr>
      </w:pPr>
    </w:p>
    <w:p w14:paraId="5A8D25A2" w14:textId="77777777" w:rsidR="00AC59A6" w:rsidRPr="00F94B31" w:rsidRDefault="00111D95" w:rsidP="00AC59A6">
      <w:pPr>
        <w:pBdr>
          <w:bottom w:val="single" w:sz="12" w:space="1" w:color="auto"/>
        </w:pBdr>
        <w:rPr>
          <w:rFonts w:ascii="CorpoS" w:hAnsi="CorpoS" w:cstheme="majorBidi"/>
          <w:sz w:val="28"/>
          <w:szCs w:val="28"/>
        </w:rPr>
      </w:pPr>
      <w:r w:rsidRPr="00F94B31">
        <w:rPr>
          <w:rFonts w:ascii="CorpoA" w:hAnsi="CorpoA" w:cstheme="majorBidi"/>
          <w:b/>
          <w:bCs/>
          <w:sz w:val="32"/>
          <w:szCs w:val="32"/>
        </w:rPr>
        <w:t xml:space="preserve">Thailand - </w:t>
      </w:r>
      <w:r w:rsidR="002A7A73" w:rsidRPr="00F94B31">
        <w:rPr>
          <w:rFonts w:ascii="CorpoA" w:hAnsi="CorpoA" w:cstheme="majorBidi"/>
          <w:b/>
          <w:bCs/>
          <w:sz w:val="32"/>
          <w:szCs w:val="32"/>
        </w:rPr>
        <w:t>CSI Interview Script (For newly purchased customers)</w:t>
      </w:r>
    </w:p>
    <w:p w14:paraId="73E99700" w14:textId="77777777" w:rsidR="00AC59A6" w:rsidRPr="00F94B31" w:rsidRDefault="00AC59A6" w:rsidP="00AC59A6">
      <w:pPr>
        <w:pBdr>
          <w:bottom w:val="single" w:sz="12" w:space="1" w:color="auto"/>
        </w:pBdr>
        <w:rPr>
          <w:rFonts w:ascii="CorpoS" w:hAnsi="CorpoS" w:cstheme="majorBidi"/>
          <w:sz w:val="28"/>
          <w:szCs w:val="28"/>
        </w:rPr>
      </w:pPr>
    </w:p>
    <w:p w14:paraId="6352BFC7" w14:textId="77777777" w:rsidR="00AC59A6" w:rsidRPr="002F57BC" w:rsidRDefault="00844E29" w:rsidP="00AC59A6">
      <w:pPr>
        <w:pBdr>
          <w:bottom w:val="single" w:sz="12" w:space="1" w:color="auto"/>
        </w:pBdr>
        <w:rPr>
          <w:rFonts w:ascii="CorpoS" w:hAnsi="CorpoS" w:cstheme="majorBidi"/>
        </w:rPr>
      </w:pPr>
      <w:r w:rsidRPr="002F57BC">
        <w:rPr>
          <w:rFonts w:ascii="CorpoS" w:hAnsi="CorpoS" w:cstheme="majorBidi"/>
          <w:b/>
          <w:bCs/>
          <w:color w:val="0070C0"/>
          <w:u w:val="single"/>
        </w:rPr>
        <w:t>(Greeting)</w:t>
      </w:r>
    </w:p>
    <w:p w14:paraId="78941AF8" w14:textId="77777777" w:rsidR="00F94B31" w:rsidRPr="002F57BC" w:rsidRDefault="00F94B31" w:rsidP="00AC59A6">
      <w:pPr>
        <w:pBdr>
          <w:bottom w:val="single" w:sz="12" w:space="1" w:color="auto"/>
        </w:pBdr>
        <w:rPr>
          <w:rFonts w:ascii="CorpoS" w:hAnsi="CorpoS" w:cstheme="majorBidi"/>
        </w:rPr>
      </w:pPr>
    </w:p>
    <w:p w14:paraId="64DB8897" w14:textId="77777777" w:rsidR="00AC59A6" w:rsidRPr="002F57BC" w:rsidRDefault="00F306F9" w:rsidP="00F94B31">
      <w:pPr>
        <w:pBdr>
          <w:bottom w:val="single" w:sz="12" w:space="1" w:color="auto"/>
        </w:pBdr>
        <w:rPr>
          <w:rFonts w:ascii="CorpoS" w:hAnsi="CorpoS" w:cstheme="majorBidi"/>
        </w:rPr>
      </w:pPr>
      <w:r w:rsidRPr="002F57BC">
        <w:rPr>
          <w:rFonts w:ascii="CorpoS" w:hAnsi="CorpoS" w:cstheme="majorBidi"/>
        </w:rPr>
        <w:t xml:space="preserve">“Hello, I’m </w:t>
      </w:r>
      <w:r w:rsidRPr="002F57BC">
        <w:rPr>
          <w:rFonts w:ascii="CorpoS" w:hAnsi="CorpoS" w:cstheme="majorBidi"/>
          <w:color w:val="FF0000"/>
          <w:u w:val="dotted"/>
        </w:rPr>
        <w:t xml:space="preserve">(name of </w:t>
      </w:r>
      <w:r w:rsidR="00200BF5" w:rsidRPr="002F57BC">
        <w:rPr>
          <w:rFonts w:ascii="CorpoS" w:hAnsi="CorpoS" w:cstheme="majorBidi"/>
          <w:color w:val="FF0000"/>
          <w:u w:val="dotted"/>
        </w:rPr>
        <w:t>tele-agent</w:t>
      </w:r>
      <w:r w:rsidRPr="002F57BC">
        <w:rPr>
          <w:rFonts w:ascii="CorpoS" w:hAnsi="CorpoS" w:cstheme="majorBidi"/>
          <w:color w:val="FF0000"/>
          <w:u w:val="dotted"/>
        </w:rPr>
        <w:t>)</w:t>
      </w:r>
      <w:r w:rsidRPr="002F57BC">
        <w:rPr>
          <w:rFonts w:ascii="CorpoS" w:hAnsi="CorpoS" w:cstheme="majorBidi"/>
          <w:color w:val="FF0000"/>
        </w:rPr>
        <w:t xml:space="preserve">, </w:t>
      </w:r>
      <w:r w:rsidR="00200BF5" w:rsidRPr="002F57BC">
        <w:rPr>
          <w:rFonts w:ascii="CorpoS" w:hAnsi="CorpoS" w:cstheme="majorBidi"/>
        </w:rPr>
        <w:t>I was assigned by Mercedes-Benz (Thailand) Company Limited. Since Mercedes-Benz would like to hear your opinion to continuously improve customer s</w:t>
      </w:r>
      <w:r w:rsidR="00D46985" w:rsidRPr="002F57BC">
        <w:rPr>
          <w:rFonts w:ascii="CorpoS" w:hAnsi="CorpoS" w:cstheme="majorBidi"/>
        </w:rPr>
        <w:t xml:space="preserve">ervice </w:t>
      </w:r>
      <w:r w:rsidR="00200BF5" w:rsidRPr="002F57BC">
        <w:rPr>
          <w:rFonts w:ascii="CorpoS" w:hAnsi="CorpoS" w:cstheme="majorBidi"/>
        </w:rPr>
        <w:t>quality, you are</w:t>
      </w:r>
      <w:r w:rsidR="00D46985" w:rsidRPr="002F57BC">
        <w:rPr>
          <w:rFonts w:ascii="CorpoS" w:hAnsi="CorpoS" w:cstheme="majorBidi"/>
        </w:rPr>
        <w:t xml:space="preserve"> cordially</w:t>
      </w:r>
      <w:r w:rsidR="00200BF5" w:rsidRPr="002F57BC">
        <w:rPr>
          <w:rFonts w:ascii="CorpoS" w:hAnsi="CorpoS" w:cstheme="majorBidi"/>
        </w:rPr>
        <w:t xml:space="preserve"> invited to participate in a short interview regarding satisfaction towards services from </w:t>
      </w:r>
      <w:r w:rsidR="00200BF5" w:rsidRPr="002F57BC">
        <w:rPr>
          <w:rFonts w:ascii="CorpoS" w:hAnsi="CorpoS" w:cstheme="majorBidi"/>
          <w:color w:val="FF0000"/>
        </w:rPr>
        <w:t>(Dealer’s Name)</w:t>
      </w:r>
      <w:r w:rsidR="00200BF5" w:rsidRPr="002F57BC">
        <w:rPr>
          <w:rFonts w:ascii="CorpoS" w:hAnsi="CorpoS" w:cstheme="majorBidi"/>
        </w:rPr>
        <w:t xml:space="preserve">, authorized dealers. The survey will take about </w:t>
      </w:r>
      <w:r w:rsidR="00200BF5" w:rsidRPr="002F57BC">
        <w:rPr>
          <w:rFonts w:ascii="CorpoS" w:hAnsi="CorpoS" w:cstheme="majorBidi"/>
          <w:color w:val="FF0000"/>
        </w:rPr>
        <w:t>5 minutes</w:t>
      </w:r>
      <w:r w:rsidR="00200BF5" w:rsidRPr="002F57BC">
        <w:rPr>
          <w:rFonts w:ascii="CorpoS" w:hAnsi="CorpoS" w:cstheme="majorBidi"/>
        </w:rPr>
        <w:t xml:space="preserve"> </w:t>
      </w:r>
      <w:r w:rsidR="00F94B31" w:rsidRPr="002F57BC">
        <w:rPr>
          <w:rFonts w:ascii="CorpoS" w:hAnsi="CorpoS" w:cstheme="majorBidi"/>
        </w:rPr>
        <w:t xml:space="preserve">and after completing the survey, we’re glad to </w:t>
      </w:r>
      <w:r w:rsidR="008B4930">
        <w:rPr>
          <w:rFonts w:ascii="CorpoS" w:hAnsi="CorpoS" w:cstheme="majorBidi"/>
        </w:rPr>
        <w:t>give</w:t>
      </w:r>
      <w:r w:rsidR="00F94B31" w:rsidRPr="002F57BC">
        <w:rPr>
          <w:rFonts w:ascii="CorpoS" w:hAnsi="CorpoS" w:cstheme="majorBidi"/>
        </w:rPr>
        <w:t xml:space="preserve"> a small </w:t>
      </w:r>
      <w:r w:rsidR="008B4930">
        <w:rPr>
          <w:rFonts w:ascii="CorpoS" w:hAnsi="CorpoS" w:cstheme="majorBidi"/>
        </w:rPr>
        <w:t>souvenir</w:t>
      </w:r>
      <w:r w:rsidR="00F94B31" w:rsidRPr="002F57BC">
        <w:rPr>
          <w:rFonts w:ascii="CorpoS" w:hAnsi="CorpoS" w:cstheme="majorBidi"/>
        </w:rPr>
        <w:t xml:space="preserve"> to you. A</w:t>
      </w:r>
      <w:r w:rsidR="00200BF5" w:rsidRPr="002F57BC">
        <w:rPr>
          <w:rFonts w:ascii="CorpoS" w:hAnsi="CorpoS" w:cstheme="majorBidi"/>
        </w:rPr>
        <w:t>re you convenient at this moment? ”</w:t>
      </w:r>
    </w:p>
    <w:p w14:paraId="5513E34B" w14:textId="77777777" w:rsidR="00AC59A6" w:rsidRPr="002F57BC" w:rsidRDefault="00E97259" w:rsidP="00F94B31">
      <w:pPr>
        <w:pBdr>
          <w:bottom w:val="single" w:sz="12" w:space="1" w:color="auto"/>
        </w:pBdr>
        <w:ind w:firstLine="720"/>
        <w:rPr>
          <w:rFonts w:ascii="CorpoS" w:hAnsi="CorpoS" w:cstheme="majorBidi"/>
        </w:rPr>
      </w:pPr>
      <w:r w:rsidRPr="002F57BC">
        <w:rPr>
          <w:rFonts w:ascii="CorpoS" w:hAnsi="CorpoS" w:cstheme="majorBidi"/>
          <w:color w:val="000000" w:themeColor="text1"/>
        </w:rPr>
        <w:sym w:font="Wingdings" w:char="F0A8"/>
      </w:r>
      <w:r w:rsidRPr="002F57BC">
        <w:rPr>
          <w:rFonts w:ascii="CorpoS" w:hAnsi="CorpoS" w:cstheme="majorBidi"/>
          <w:color w:val="000000" w:themeColor="text1"/>
          <w:cs/>
        </w:rPr>
        <w:t xml:space="preserve"> </w:t>
      </w:r>
      <w:r w:rsidRPr="002F57BC">
        <w:rPr>
          <w:rFonts w:ascii="CorpoS" w:hAnsi="CorpoS" w:cstheme="majorBidi"/>
          <w:color w:val="000000" w:themeColor="text1"/>
        </w:rPr>
        <w:t xml:space="preserve"> Yes</w:t>
      </w:r>
      <w:r w:rsidRPr="002F57BC">
        <w:rPr>
          <w:rFonts w:ascii="CorpoS" w:hAnsi="CorpoS" w:cstheme="majorBidi"/>
          <w:color w:val="000000" w:themeColor="text1"/>
        </w:rPr>
        <w:tab/>
      </w:r>
      <w:r w:rsidRPr="002F57BC">
        <w:rPr>
          <w:rFonts w:ascii="CorpoS" w:hAnsi="CorpoS" w:cstheme="majorBidi"/>
          <w:color w:val="FF0000"/>
        </w:rPr>
        <w:t xml:space="preserve">Continue </w:t>
      </w:r>
      <w:r w:rsidRPr="002F57BC">
        <w:rPr>
          <w:rFonts w:ascii="CorpoS" w:hAnsi="CorpoS" w:cstheme="majorBidi"/>
          <w:color w:val="FF0000"/>
          <w:u w:val="single"/>
        </w:rPr>
        <w:t>(</w:t>
      </w:r>
      <w:r w:rsidR="0012134E" w:rsidRPr="002F57BC">
        <w:rPr>
          <w:rFonts w:ascii="CorpoS" w:hAnsi="CorpoS" w:cstheme="majorBidi"/>
          <w:color w:val="FF0000"/>
          <w:u w:val="single"/>
        </w:rPr>
        <w:t>Customer Validation</w:t>
      </w:r>
      <w:r w:rsidRPr="002F57BC">
        <w:rPr>
          <w:rFonts w:ascii="CorpoS" w:hAnsi="CorpoS" w:cstheme="majorBidi"/>
          <w:color w:val="FF0000"/>
          <w:u w:val="single"/>
        </w:rPr>
        <w:t>)</w:t>
      </w:r>
    </w:p>
    <w:p w14:paraId="7703974C" w14:textId="77777777" w:rsidR="00200BF5" w:rsidRPr="002F57BC" w:rsidRDefault="00E97259" w:rsidP="00F94B31">
      <w:pPr>
        <w:pBdr>
          <w:bottom w:val="single" w:sz="12" w:space="1" w:color="auto"/>
        </w:pBdr>
        <w:ind w:firstLine="720"/>
        <w:rPr>
          <w:rFonts w:ascii="CorpoS" w:hAnsi="CorpoS" w:cstheme="majorBidi"/>
        </w:rPr>
      </w:pPr>
      <w:r w:rsidRPr="002F57BC">
        <w:rPr>
          <w:rFonts w:ascii="CorpoS" w:hAnsi="CorpoS" w:cstheme="majorBidi"/>
          <w:color w:val="000000" w:themeColor="text1"/>
        </w:rPr>
        <w:sym w:font="Wingdings" w:char="F0A8"/>
      </w:r>
      <w:r w:rsidRPr="002F57BC">
        <w:rPr>
          <w:rFonts w:ascii="CorpoS" w:hAnsi="CorpoS" w:cstheme="majorBidi"/>
          <w:color w:val="000000" w:themeColor="text1"/>
          <w:cs/>
        </w:rPr>
        <w:t xml:space="preserve"> </w:t>
      </w:r>
      <w:r w:rsidRPr="002F57BC">
        <w:rPr>
          <w:rFonts w:ascii="CorpoS" w:hAnsi="CorpoS" w:cstheme="majorBidi"/>
          <w:color w:val="000000" w:themeColor="text1"/>
        </w:rPr>
        <w:t xml:space="preserve"> No</w:t>
      </w:r>
      <w:r w:rsidRPr="002F57BC">
        <w:rPr>
          <w:rFonts w:ascii="CorpoS" w:hAnsi="CorpoS" w:cstheme="majorBidi"/>
          <w:cs/>
        </w:rPr>
        <w:t xml:space="preserve"> </w:t>
      </w:r>
      <w:r w:rsidRPr="002F57BC">
        <w:rPr>
          <w:rFonts w:ascii="CorpoS" w:hAnsi="CorpoS" w:cstheme="majorBidi"/>
          <w:cs/>
        </w:rPr>
        <w:tab/>
      </w:r>
      <w:r w:rsidR="008D680B" w:rsidRPr="002F57BC">
        <w:rPr>
          <w:rFonts w:ascii="CorpoS" w:hAnsi="CorpoS" w:cstheme="majorBidi"/>
          <w:color w:val="FF0000"/>
        </w:rPr>
        <w:t>End conversation</w:t>
      </w:r>
      <w:r w:rsidRPr="002F57BC">
        <w:rPr>
          <w:rFonts w:ascii="CorpoS" w:hAnsi="CorpoS" w:cstheme="majorBidi"/>
          <w:color w:val="FF0000"/>
        </w:rPr>
        <w:t xml:space="preserve"> </w:t>
      </w:r>
      <w:r w:rsidR="00ED1F98" w:rsidRPr="002F57BC">
        <w:rPr>
          <w:rFonts w:ascii="CorpoS" w:hAnsi="CorpoS" w:cstheme="majorBidi"/>
          <w:color w:val="FF0000"/>
        </w:rPr>
        <w:t>(</w:t>
      </w:r>
      <w:r w:rsidRPr="002F57BC">
        <w:rPr>
          <w:rFonts w:ascii="CorpoS" w:hAnsi="CorpoS" w:cstheme="majorBidi"/>
          <w:color w:val="FF0000"/>
        </w:rPr>
        <w:t xml:space="preserve">Go to </w:t>
      </w:r>
      <w:r w:rsidRPr="002F57BC">
        <w:rPr>
          <w:rFonts w:ascii="CorpoS" w:hAnsi="CorpoS" w:cstheme="majorBidi"/>
          <w:color w:val="FF0000"/>
          <w:u w:val="single"/>
        </w:rPr>
        <w:t>Ending 1</w:t>
      </w:r>
      <w:r w:rsidR="00ED1F98" w:rsidRPr="002F57BC">
        <w:rPr>
          <w:rFonts w:ascii="CorpoS" w:hAnsi="CorpoS" w:cstheme="majorBidi"/>
          <w:color w:val="FF0000"/>
        </w:rPr>
        <w:t>)</w:t>
      </w:r>
    </w:p>
    <w:p w14:paraId="5FD043C1" w14:textId="77777777" w:rsidR="00AC59A6" w:rsidRPr="002F57BC" w:rsidRDefault="00AC59A6" w:rsidP="00F94B31">
      <w:pPr>
        <w:pBdr>
          <w:bottom w:val="single" w:sz="12" w:space="1" w:color="auto"/>
        </w:pBdr>
        <w:rPr>
          <w:rFonts w:ascii="CorpoS" w:hAnsi="CorpoS" w:cstheme="majorBidi"/>
        </w:rPr>
      </w:pPr>
    </w:p>
    <w:p w14:paraId="53C43AC6" w14:textId="77777777" w:rsidR="00200BF5" w:rsidRPr="002F57BC" w:rsidRDefault="00200BF5" w:rsidP="00F94B31">
      <w:pPr>
        <w:rPr>
          <w:rFonts w:ascii="CorpoS" w:hAnsi="CorpoS" w:cstheme="majorBidi"/>
          <w:b/>
          <w:bCs/>
          <w:u w:val="single"/>
        </w:rPr>
      </w:pPr>
    </w:p>
    <w:p w14:paraId="2A0F9AD8" w14:textId="77777777" w:rsidR="00E97259" w:rsidRPr="002F57BC" w:rsidRDefault="0012134E" w:rsidP="00F94B31">
      <w:pPr>
        <w:rPr>
          <w:rFonts w:ascii="CorpoS" w:hAnsi="CorpoS" w:cstheme="majorBidi"/>
          <w:b/>
          <w:bCs/>
          <w:color w:val="0070C0"/>
          <w:u w:val="single"/>
          <w:lang w:val="en-GB"/>
        </w:rPr>
      </w:pPr>
      <w:r w:rsidRPr="002F57BC">
        <w:rPr>
          <w:rFonts w:ascii="CorpoS" w:hAnsi="CorpoS" w:cstheme="majorBidi"/>
          <w:b/>
          <w:bCs/>
          <w:color w:val="0070C0"/>
          <w:u w:val="single"/>
        </w:rPr>
        <w:t>(</w:t>
      </w:r>
      <w:r w:rsidR="00200A62" w:rsidRPr="002F57BC">
        <w:rPr>
          <w:rFonts w:ascii="CorpoS" w:hAnsi="CorpoS" w:cstheme="majorBidi"/>
          <w:b/>
          <w:bCs/>
          <w:color w:val="0070C0"/>
          <w:u w:val="single"/>
        </w:rPr>
        <w:t>Respondent</w:t>
      </w:r>
      <w:r w:rsidRPr="002F57BC">
        <w:rPr>
          <w:rFonts w:ascii="CorpoS" w:hAnsi="CorpoS" w:cstheme="majorBidi"/>
          <w:b/>
          <w:bCs/>
          <w:color w:val="0070C0"/>
          <w:u w:val="single"/>
        </w:rPr>
        <w:t xml:space="preserve"> Validation</w:t>
      </w:r>
      <w:r w:rsidR="00E97259" w:rsidRPr="002F57BC">
        <w:rPr>
          <w:rFonts w:ascii="CorpoS" w:hAnsi="CorpoS" w:cstheme="majorBidi"/>
          <w:b/>
          <w:bCs/>
          <w:color w:val="0070C0"/>
          <w:u w:val="single"/>
          <w:lang w:val="en-GB"/>
        </w:rPr>
        <w:t>)</w:t>
      </w:r>
    </w:p>
    <w:p w14:paraId="33B40CF0" w14:textId="77777777" w:rsidR="00E97259" w:rsidRPr="002F57BC" w:rsidRDefault="00E97259" w:rsidP="00F94B31">
      <w:pPr>
        <w:rPr>
          <w:rFonts w:ascii="CorpoS" w:hAnsi="CorpoS" w:cstheme="majorBidi"/>
          <w:b/>
          <w:bCs/>
          <w:color w:val="FF0000"/>
          <w:u w:val="single"/>
          <w:lang w:val="en-GB"/>
        </w:rPr>
      </w:pPr>
    </w:p>
    <w:p w14:paraId="1D611D12" w14:textId="77777777" w:rsidR="00E97259" w:rsidRPr="002F57BC" w:rsidRDefault="00E97259" w:rsidP="00F94B31">
      <w:pPr>
        <w:rPr>
          <w:rFonts w:ascii="CorpoS" w:hAnsi="CorpoS" w:cstheme="majorBidi"/>
          <w:lang w:val="en-GB"/>
        </w:rPr>
      </w:pPr>
      <w:r w:rsidRPr="002F57BC">
        <w:rPr>
          <w:rFonts w:ascii="CorpoS" w:hAnsi="CorpoS" w:cstheme="majorBidi"/>
          <w:lang w:val="en-GB"/>
        </w:rPr>
        <w:t>First of all, kindly let me confirm your initial information as follows:-</w:t>
      </w:r>
    </w:p>
    <w:p w14:paraId="31A4F2C3" w14:textId="77777777" w:rsidR="00E97259" w:rsidRPr="002F57BC" w:rsidRDefault="00E97259" w:rsidP="00F94B31">
      <w:pPr>
        <w:rPr>
          <w:rFonts w:ascii="CorpoS" w:hAnsi="CorpoS" w:cstheme="majorBidi"/>
          <w:lang w:val="en-GB"/>
        </w:rPr>
      </w:pPr>
    </w:p>
    <w:p w14:paraId="2001F7A9" w14:textId="1872614A" w:rsidR="00E97259" w:rsidRPr="00351774" w:rsidRDefault="00E97259" w:rsidP="00F94B31">
      <w:pPr>
        <w:ind w:firstLine="720"/>
        <w:rPr>
          <w:rFonts w:ascii="CorpoS" w:hAnsi="CorpoS" w:cstheme="majorBidi"/>
          <w:highlight w:val="yellow"/>
          <w:rPrChange w:id="0" w:author="Sales-01" w:date="2016-10-26T18:22:00Z">
            <w:rPr>
              <w:rFonts w:ascii="CorpoS" w:hAnsi="CorpoS" w:cstheme="majorBidi"/>
            </w:rPr>
          </w:rPrChange>
        </w:rPr>
      </w:pPr>
      <w:r w:rsidRPr="002F57BC">
        <w:rPr>
          <w:rFonts w:ascii="CorpoS" w:hAnsi="CorpoS" w:cstheme="majorBidi"/>
        </w:rPr>
        <w:t>Name-Surname</w:t>
      </w:r>
      <w:r w:rsidR="00351774">
        <w:rPr>
          <w:rFonts w:ascii="CorpoS" w:hAnsi="CorpoS" w:cstheme="majorBidi"/>
        </w:rPr>
        <w:tab/>
      </w:r>
      <w:r w:rsidR="00BA5D38">
        <w:rPr>
          <w:rFonts w:ascii="CorpoS" w:hAnsi="CorpoS" w:cstheme="majorBidi"/>
          <w:cs/>
        </w:rPr>
        <w:tab/>
      </w:r>
      <w:r w:rsidR="00351774">
        <w:rPr>
          <w:rFonts w:ascii="CorpoS" w:hAnsi="CorpoS" w:cstheme="majorBidi"/>
        </w:rPr>
        <w:t>_______________</w:t>
      </w:r>
      <w:del w:id="1" w:author="Sales-01" w:date="2016-10-26T18:20:00Z">
        <w:r w:rsidR="00351774" w:rsidRPr="00351774" w:rsidDel="00351774">
          <w:rPr>
            <w:rFonts w:ascii="CorpoS" w:hAnsi="CorpoS" w:cstheme="majorBidi"/>
            <w:highlight w:val="yellow"/>
            <w:rPrChange w:id="2" w:author="Sales-01" w:date="2016-10-26T18:22:00Z">
              <w:rPr>
                <w:rFonts w:ascii="CorpoS" w:hAnsi="CorpoS" w:cstheme="majorBidi"/>
              </w:rPr>
            </w:rPrChange>
          </w:rPr>
          <w:delText>Vehicle Model</w:delText>
        </w:r>
      </w:del>
      <w:ins w:id="3" w:author="Sales-01" w:date="2016-10-26T18:20:00Z">
        <w:r w:rsidR="00351774" w:rsidRPr="00351774">
          <w:rPr>
            <w:rFonts w:ascii="CorpoS" w:hAnsi="CorpoS" w:cstheme="majorBidi"/>
            <w:highlight w:val="yellow"/>
            <w:rPrChange w:id="4" w:author="Sales-01" w:date="2016-10-26T18:22:00Z">
              <w:rPr>
                <w:rFonts w:ascii="CorpoS" w:hAnsi="CorpoS" w:cstheme="majorBidi"/>
              </w:rPr>
            </w:rPrChange>
          </w:rPr>
          <w:t xml:space="preserve"> </w:t>
        </w:r>
      </w:ins>
      <w:r w:rsidR="00BA5D38">
        <w:rPr>
          <w:rFonts w:ascii="CorpoS" w:hAnsi="CorpoS" w:cstheme="majorBidi"/>
          <w:highlight w:val="yellow"/>
          <w:cs/>
        </w:rPr>
        <w:tab/>
      </w:r>
      <w:r w:rsidR="00BA5D38">
        <w:rPr>
          <w:rFonts w:ascii="CorpoS" w:hAnsi="CorpoS" w:cstheme="majorBidi"/>
          <w:highlight w:val="yellow"/>
          <w:cs/>
        </w:rPr>
        <w:tab/>
      </w:r>
      <w:ins w:id="5" w:author="Sales-01" w:date="2016-10-26T18:20:00Z">
        <w:r w:rsidR="00351774" w:rsidRPr="00351774">
          <w:rPr>
            <w:rFonts w:ascii="CorpoS" w:hAnsi="CorpoS" w:cstheme="majorBidi"/>
            <w:highlight w:val="yellow"/>
            <w:rPrChange w:id="6" w:author="Sales-01" w:date="2016-10-26T18:22:00Z">
              <w:rPr>
                <w:rFonts w:ascii="CorpoS" w:hAnsi="CorpoS" w:cstheme="majorBidi"/>
              </w:rPr>
            </w:rPrChange>
          </w:rPr>
          <w:t>Dealer Name</w:t>
        </w:r>
      </w:ins>
      <w:r w:rsidRPr="00351774">
        <w:rPr>
          <w:rFonts w:ascii="CorpoS" w:hAnsi="CorpoS" w:cstheme="majorBidi"/>
          <w:highlight w:val="yellow"/>
          <w:rPrChange w:id="7" w:author="Sales-01" w:date="2016-10-26T18:22:00Z">
            <w:rPr>
              <w:rFonts w:ascii="CorpoS" w:hAnsi="CorpoS" w:cstheme="majorBidi"/>
            </w:rPr>
          </w:rPrChange>
        </w:rPr>
        <w:tab/>
        <w:t>_______________</w:t>
      </w:r>
      <w:r w:rsidRPr="00351774">
        <w:rPr>
          <w:rFonts w:ascii="CorpoS" w:hAnsi="CorpoS" w:cstheme="majorBidi"/>
          <w:highlight w:val="yellow"/>
          <w:rPrChange w:id="8" w:author="Sales-01" w:date="2016-10-26T18:22:00Z">
            <w:rPr>
              <w:rFonts w:ascii="CorpoS" w:hAnsi="CorpoS" w:cstheme="majorBidi"/>
            </w:rPr>
          </w:rPrChange>
        </w:rPr>
        <w:tab/>
      </w:r>
    </w:p>
    <w:p w14:paraId="0686D98D" w14:textId="770AFFB6" w:rsidR="00E97259" w:rsidRPr="00351774" w:rsidRDefault="00351774" w:rsidP="00F94B31">
      <w:pPr>
        <w:ind w:firstLine="720"/>
        <w:rPr>
          <w:rFonts w:ascii="CorpoS" w:hAnsi="CorpoS" w:cstheme="majorBidi"/>
          <w:highlight w:val="yellow"/>
          <w:rPrChange w:id="9" w:author="Sales-01" w:date="2016-10-26T18:22:00Z">
            <w:rPr>
              <w:rFonts w:ascii="CorpoS" w:hAnsi="CorpoS" w:cstheme="majorBidi"/>
            </w:rPr>
          </w:rPrChange>
        </w:rPr>
      </w:pPr>
      <w:del w:id="10" w:author="Sales-01" w:date="2016-10-26T18:20:00Z">
        <w:r w:rsidRPr="00351774" w:rsidDel="00351774">
          <w:rPr>
            <w:rFonts w:ascii="CorpoS" w:hAnsi="CorpoS" w:cstheme="majorBidi"/>
            <w:highlight w:val="yellow"/>
            <w:rPrChange w:id="11" w:author="Sales-01" w:date="2016-10-26T18:22:00Z">
              <w:rPr>
                <w:rFonts w:ascii="CorpoS" w:hAnsi="CorpoS" w:cstheme="majorBidi"/>
              </w:rPr>
            </w:rPrChange>
          </w:rPr>
          <w:delText>Dealer Name</w:delText>
        </w:r>
      </w:del>
      <w:ins w:id="12" w:author="Sales-01" w:date="2016-10-26T18:20:00Z">
        <w:r w:rsidRPr="00351774">
          <w:rPr>
            <w:rFonts w:ascii="CorpoS" w:hAnsi="CorpoS" w:cstheme="majorBidi"/>
            <w:highlight w:val="yellow"/>
            <w:rPrChange w:id="13" w:author="Sales-01" w:date="2016-10-26T18:22:00Z">
              <w:rPr>
                <w:rFonts w:ascii="CorpoS" w:hAnsi="CorpoS" w:cstheme="majorBidi"/>
              </w:rPr>
            </w:rPrChange>
          </w:rPr>
          <w:t xml:space="preserve"> Delivery Date</w:t>
        </w:r>
      </w:ins>
      <w:r w:rsidRPr="00351774">
        <w:rPr>
          <w:rFonts w:ascii="CorpoS" w:hAnsi="CorpoS" w:cstheme="majorBidi"/>
          <w:highlight w:val="yellow"/>
          <w:rPrChange w:id="14" w:author="Sales-01" w:date="2016-10-26T18:22:00Z">
            <w:rPr>
              <w:rFonts w:ascii="CorpoS" w:hAnsi="CorpoS" w:cstheme="majorBidi"/>
            </w:rPr>
          </w:rPrChange>
        </w:rPr>
        <w:tab/>
      </w:r>
      <w:r w:rsidRPr="00351774">
        <w:rPr>
          <w:rFonts w:ascii="CorpoS" w:hAnsi="CorpoS" w:cstheme="majorBidi"/>
          <w:highlight w:val="yellow"/>
          <w:rPrChange w:id="15" w:author="Sales-01" w:date="2016-10-26T18:22:00Z">
            <w:rPr>
              <w:rFonts w:ascii="CorpoS" w:hAnsi="CorpoS" w:cstheme="majorBidi"/>
            </w:rPr>
          </w:rPrChange>
        </w:rPr>
        <w:tab/>
        <w:t>_______________</w:t>
      </w:r>
      <w:del w:id="16" w:author="Sales-01" w:date="2016-10-26T18:21:00Z">
        <w:r w:rsidRPr="00351774" w:rsidDel="00351774">
          <w:rPr>
            <w:rFonts w:ascii="CorpoS" w:hAnsi="CorpoS" w:cstheme="majorBidi"/>
            <w:highlight w:val="yellow"/>
            <w:rPrChange w:id="17" w:author="Sales-01" w:date="2016-10-26T18:22:00Z">
              <w:rPr>
                <w:rFonts w:ascii="CorpoS" w:hAnsi="CorpoS" w:cstheme="majorBidi"/>
              </w:rPr>
            </w:rPrChange>
          </w:rPr>
          <w:delText>Salesperson</w:delText>
        </w:r>
      </w:del>
      <w:ins w:id="18" w:author="Sales-01" w:date="2016-10-26T18:21:00Z">
        <w:r w:rsidRPr="00351774">
          <w:rPr>
            <w:rFonts w:ascii="CorpoS" w:hAnsi="CorpoS" w:cstheme="majorBidi"/>
            <w:highlight w:val="yellow"/>
            <w:rPrChange w:id="19" w:author="Sales-01" w:date="2016-10-26T18:22:00Z">
              <w:rPr>
                <w:rFonts w:ascii="CorpoS" w:hAnsi="CorpoS" w:cstheme="majorBidi"/>
              </w:rPr>
            </w:rPrChange>
          </w:rPr>
          <w:t xml:space="preserve"> </w:t>
        </w:r>
      </w:ins>
      <w:r w:rsidR="00BA5D38">
        <w:rPr>
          <w:rFonts w:ascii="CorpoS" w:hAnsi="CorpoS" w:cstheme="majorBidi"/>
          <w:highlight w:val="yellow"/>
          <w:cs/>
        </w:rPr>
        <w:tab/>
      </w:r>
      <w:r w:rsidR="00BA5D38">
        <w:rPr>
          <w:rFonts w:ascii="CorpoS" w:hAnsi="CorpoS" w:cstheme="majorBidi"/>
          <w:highlight w:val="yellow"/>
          <w:cs/>
        </w:rPr>
        <w:tab/>
      </w:r>
      <w:ins w:id="20" w:author="Sales-01" w:date="2016-10-26T18:21:00Z">
        <w:r w:rsidRPr="00351774">
          <w:rPr>
            <w:rFonts w:ascii="CorpoS" w:hAnsi="CorpoS" w:cstheme="majorBidi"/>
            <w:highlight w:val="yellow"/>
            <w:rPrChange w:id="21" w:author="Sales-01" w:date="2016-10-26T18:22:00Z">
              <w:rPr>
                <w:rFonts w:ascii="CorpoS" w:hAnsi="CorpoS" w:cstheme="majorBidi"/>
              </w:rPr>
            </w:rPrChange>
          </w:rPr>
          <w:t>Vehicle Model</w:t>
        </w:r>
      </w:ins>
      <w:r w:rsidRPr="00351774">
        <w:rPr>
          <w:rFonts w:ascii="CorpoS" w:hAnsi="CorpoS" w:cstheme="majorBidi"/>
          <w:highlight w:val="yellow"/>
          <w:rPrChange w:id="22" w:author="Sales-01" w:date="2016-10-26T18:22:00Z">
            <w:rPr>
              <w:rFonts w:ascii="CorpoS" w:hAnsi="CorpoS" w:cstheme="majorBidi"/>
            </w:rPr>
          </w:rPrChange>
        </w:rPr>
        <w:tab/>
      </w:r>
      <w:r w:rsidR="00E97259" w:rsidRPr="00351774">
        <w:rPr>
          <w:rFonts w:ascii="CorpoS" w:hAnsi="CorpoS" w:cstheme="majorBidi"/>
          <w:highlight w:val="yellow"/>
          <w:rPrChange w:id="23" w:author="Sales-01" w:date="2016-10-26T18:22:00Z">
            <w:rPr>
              <w:rFonts w:ascii="CorpoS" w:hAnsi="CorpoS" w:cstheme="majorBidi"/>
            </w:rPr>
          </w:rPrChange>
        </w:rPr>
        <w:t>_______________</w:t>
      </w:r>
      <w:r w:rsidR="00E97259" w:rsidRPr="00351774">
        <w:rPr>
          <w:rFonts w:ascii="CorpoS" w:hAnsi="CorpoS" w:cstheme="majorBidi"/>
          <w:highlight w:val="yellow"/>
          <w:rPrChange w:id="24" w:author="Sales-01" w:date="2016-10-26T18:22:00Z">
            <w:rPr>
              <w:rFonts w:ascii="CorpoS" w:hAnsi="CorpoS" w:cstheme="majorBidi"/>
            </w:rPr>
          </w:rPrChange>
        </w:rPr>
        <w:tab/>
      </w:r>
    </w:p>
    <w:p w14:paraId="7E54B0D0" w14:textId="7C00F348" w:rsidR="00E97259" w:rsidRPr="002F57BC" w:rsidRDefault="00E97259" w:rsidP="00F94B31">
      <w:pPr>
        <w:ind w:firstLine="720"/>
        <w:rPr>
          <w:rFonts w:ascii="CorpoS" w:hAnsi="CorpoS" w:cstheme="majorBidi"/>
        </w:rPr>
      </w:pPr>
      <w:del w:id="25" w:author="Sales-01" w:date="2016-10-26T18:21:00Z">
        <w:r w:rsidRPr="00351774" w:rsidDel="00351774">
          <w:rPr>
            <w:rFonts w:ascii="CorpoS" w:hAnsi="CorpoS" w:cstheme="majorBidi"/>
            <w:highlight w:val="yellow"/>
            <w:rPrChange w:id="26" w:author="Sales-01" w:date="2016-10-26T18:22:00Z">
              <w:rPr>
                <w:rFonts w:ascii="CorpoS" w:hAnsi="CorpoS" w:cstheme="majorBidi"/>
              </w:rPr>
            </w:rPrChange>
          </w:rPr>
          <w:delText>Delivery</w:delText>
        </w:r>
        <w:r w:rsidRPr="00351774" w:rsidDel="00351774">
          <w:rPr>
            <w:rFonts w:ascii="CorpoS" w:hAnsi="CorpoS" w:cstheme="majorBidi"/>
            <w:highlight w:val="yellow"/>
            <w:cs/>
            <w:rPrChange w:id="27" w:author="Sales-01" w:date="2016-10-26T18:22:00Z">
              <w:rPr>
                <w:rFonts w:ascii="CorpoS" w:hAnsi="CorpoS" w:cstheme="majorBidi"/>
                <w:cs/>
              </w:rPr>
            </w:rPrChange>
          </w:rPr>
          <w:delText xml:space="preserve"> </w:delText>
        </w:r>
        <w:r w:rsidRPr="00351774" w:rsidDel="00351774">
          <w:rPr>
            <w:rFonts w:ascii="CorpoS" w:hAnsi="CorpoS" w:cstheme="majorBidi"/>
            <w:highlight w:val="yellow"/>
            <w:rPrChange w:id="28" w:author="Sales-01" w:date="2016-10-26T18:22:00Z">
              <w:rPr>
                <w:rFonts w:ascii="CorpoS" w:hAnsi="CorpoS" w:cstheme="majorBidi"/>
              </w:rPr>
            </w:rPrChange>
          </w:rPr>
          <w:delText>Date</w:delText>
        </w:r>
      </w:del>
      <w:ins w:id="29" w:author="Sales-01" w:date="2016-10-26T18:21:00Z">
        <w:r w:rsidR="00351774" w:rsidRPr="00351774">
          <w:rPr>
            <w:rFonts w:ascii="CorpoS" w:hAnsi="CorpoS" w:cstheme="majorBidi"/>
            <w:highlight w:val="yellow"/>
            <w:rPrChange w:id="30" w:author="Sales-01" w:date="2016-10-26T18:22:00Z">
              <w:rPr>
                <w:rFonts w:ascii="CorpoS" w:hAnsi="CorpoS" w:cstheme="majorBidi"/>
              </w:rPr>
            </w:rPrChange>
          </w:rPr>
          <w:t xml:space="preserve"> </w:t>
        </w:r>
      </w:ins>
      <w:r w:rsidR="00BA5D38" w:rsidRPr="00351774">
        <w:rPr>
          <w:rFonts w:ascii="CorpoS" w:hAnsi="CorpoS" w:cstheme="majorBidi"/>
          <w:highlight w:val="yellow"/>
        </w:rPr>
        <w:t>Salesperson</w:t>
      </w:r>
      <w:r w:rsidRPr="00351774">
        <w:rPr>
          <w:rFonts w:ascii="CorpoS" w:hAnsi="CorpoS" w:cstheme="majorBidi"/>
          <w:highlight w:val="yellow"/>
          <w:rPrChange w:id="31" w:author="Sales-01" w:date="2016-10-26T18:22:00Z">
            <w:rPr>
              <w:rFonts w:ascii="CorpoS" w:hAnsi="CorpoS" w:cstheme="majorBidi"/>
            </w:rPr>
          </w:rPrChange>
        </w:rPr>
        <w:tab/>
      </w:r>
      <w:r w:rsidRPr="00351774">
        <w:rPr>
          <w:rFonts w:ascii="CorpoS" w:hAnsi="CorpoS" w:cstheme="majorBidi"/>
          <w:highlight w:val="yellow"/>
          <w:rPrChange w:id="32" w:author="Sales-01" w:date="2016-10-26T18:22:00Z">
            <w:rPr>
              <w:rFonts w:ascii="CorpoS" w:hAnsi="CorpoS" w:cstheme="majorBidi"/>
            </w:rPr>
          </w:rPrChange>
        </w:rPr>
        <w:tab/>
      </w:r>
      <w:r w:rsidR="00351774" w:rsidRPr="00351774">
        <w:rPr>
          <w:rFonts w:ascii="CorpoS" w:hAnsi="CorpoS" w:cstheme="majorBidi"/>
          <w:highlight w:val="yellow"/>
          <w:rPrChange w:id="33" w:author="Sales-01" w:date="2016-10-26T18:22:00Z">
            <w:rPr>
              <w:rFonts w:ascii="CorpoS" w:hAnsi="CorpoS" w:cstheme="majorBidi"/>
            </w:rPr>
          </w:rPrChange>
        </w:rPr>
        <w:t>_______________</w:t>
      </w:r>
      <w:r w:rsidR="00BA5D38">
        <w:rPr>
          <w:rFonts w:ascii="CorpoS" w:hAnsi="CorpoS" w:cstheme="majorBidi"/>
          <w:highlight w:val="yellow"/>
          <w:cs/>
        </w:rPr>
        <w:tab/>
      </w:r>
      <w:r w:rsidR="00BA5D38">
        <w:rPr>
          <w:rFonts w:ascii="CorpoS" w:hAnsi="CorpoS" w:cstheme="majorBidi"/>
          <w:highlight w:val="yellow"/>
          <w:cs/>
        </w:rPr>
        <w:tab/>
      </w:r>
      <w:r w:rsidR="00351774" w:rsidRPr="00351774">
        <w:rPr>
          <w:rFonts w:ascii="CorpoS" w:hAnsi="CorpoS" w:cstheme="majorBidi"/>
          <w:highlight w:val="yellow"/>
          <w:rPrChange w:id="34" w:author="Sales-01" w:date="2016-10-26T18:22:00Z">
            <w:rPr>
              <w:rFonts w:ascii="CorpoS" w:hAnsi="CorpoS" w:cstheme="majorBidi"/>
            </w:rPr>
          </w:rPrChange>
        </w:rPr>
        <w:t>Gender</w:t>
      </w:r>
      <w:r w:rsidR="00351774" w:rsidRPr="00351774">
        <w:rPr>
          <w:rFonts w:ascii="CorpoS" w:hAnsi="CorpoS" w:cstheme="majorBidi"/>
          <w:highlight w:val="yellow"/>
          <w:rPrChange w:id="35" w:author="Sales-01" w:date="2016-10-26T18:22:00Z">
            <w:rPr>
              <w:rFonts w:ascii="CorpoS" w:hAnsi="CorpoS" w:cstheme="majorBidi"/>
            </w:rPr>
          </w:rPrChange>
        </w:rPr>
        <w:tab/>
      </w:r>
      <w:r w:rsidR="00351774" w:rsidRPr="00351774">
        <w:rPr>
          <w:rFonts w:ascii="CorpoS" w:hAnsi="CorpoS" w:cstheme="majorBidi"/>
          <w:highlight w:val="yellow"/>
          <w:rPrChange w:id="36" w:author="Sales-01" w:date="2016-10-26T18:22:00Z">
            <w:rPr>
              <w:rFonts w:ascii="CorpoS" w:hAnsi="CorpoS" w:cstheme="majorBidi"/>
            </w:rPr>
          </w:rPrChange>
        </w:rPr>
        <w:tab/>
      </w:r>
      <w:r w:rsidR="00B3234C" w:rsidRPr="00351774">
        <w:rPr>
          <w:rFonts w:ascii="CorpoS" w:hAnsi="CorpoS" w:cstheme="majorBidi"/>
          <w:highlight w:val="yellow"/>
          <w:rPrChange w:id="37" w:author="Sales-01" w:date="2016-10-26T18:22:00Z">
            <w:rPr>
              <w:rFonts w:ascii="CorpoS" w:hAnsi="CorpoS" w:cstheme="majorBidi"/>
            </w:rPr>
          </w:rPrChange>
        </w:rPr>
        <w:t>_______________</w:t>
      </w:r>
    </w:p>
    <w:p w14:paraId="12101D6B" w14:textId="77777777" w:rsidR="00B3234C" w:rsidRPr="002F57BC" w:rsidRDefault="00B3234C" w:rsidP="00F94B31">
      <w:pPr>
        <w:ind w:firstLine="720"/>
        <w:rPr>
          <w:rFonts w:ascii="CorpoS" w:hAnsi="CorpoS" w:cstheme="majorBidi"/>
        </w:rPr>
      </w:pPr>
      <w:r w:rsidRPr="002F57BC">
        <w:rPr>
          <w:rFonts w:ascii="CorpoS" w:hAnsi="CorpoS" w:cstheme="majorBidi"/>
        </w:rPr>
        <w:t>Age</w:t>
      </w:r>
      <w:r w:rsidRPr="002F57BC">
        <w:rPr>
          <w:rFonts w:ascii="CorpoS" w:hAnsi="CorpoS" w:cstheme="majorBidi"/>
        </w:rPr>
        <w:tab/>
      </w:r>
      <w:r w:rsidRPr="002F57BC">
        <w:rPr>
          <w:rFonts w:ascii="CorpoS" w:hAnsi="CorpoS" w:cstheme="majorBidi"/>
        </w:rPr>
        <w:tab/>
      </w:r>
      <w:r w:rsidRPr="002F57BC">
        <w:rPr>
          <w:rFonts w:ascii="CorpoS" w:hAnsi="CorpoS" w:cstheme="majorBidi"/>
        </w:rPr>
        <w:tab/>
        <w:t>_______________</w:t>
      </w:r>
    </w:p>
    <w:p w14:paraId="0F453D1C" w14:textId="77777777" w:rsidR="00F306F9" w:rsidRPr="002F57BC" w:rsidRDefault="00F306F9" w:rsidP="00F94B31">
      <w:pPr>
        <w:ind w:firstLine="720"/>
        <w:rPr>
          <w:rFonts w:ascii="CorpoS" w:hAnsi="CorpoS" w:cstheme="majorBidi"/>
        </w:rPr>
      </w:pPr>
    </w:p>
    <w:p w14:paraId="6E46073A" w14:textId="77777777" w:rsidR="00543844" w:rsidRPr="002F57BC" w:rsidRDefault="001C3289" w:rsidP="002E463A">
      <w:pPr>
        <w:pStyle w:val="ListParagraph"/>
        <w:numPr>
          <w:ilvl w:val="0"/>
          <w:numId w:val="29"/>
        </w:numPr>
        <w:rPr>
          <w:rFonts w:ascii="CorpoS" w:hAnsi="CorpoS" w:cstheme="majorBidi"/>
          <w:b/>
          <w:bCs/>
          <w:sz w:val="22"/>
          <w:szCs w:val="22"/>
        </w:rPr>
      </w:pPr>
      <w:r>
        <w:rPr>
          <w:rFonts w:ascii="CorpoS" w:hAnsi="CorpoS" w:cstheme="majorBidi"/>
          <w:b/>
          <w:bCs/>
          <w:sz w:val="22"/>
          <w:szCs w:val="22"/>
        </w:rPr>
        <w:t>Did you</w:t>
      </w:r>
      <w:r>
        <w:rPr>
          <w:rFonts w:ascii="CorpoS" w:hAnsi="CorpoS" w:cstheme="majorBidi"/>
          <w:b/>
          <w:bCs/>
          <w:sz w:val="22"/>
          <w:szCs w:val="22"/>
          <w:lang w:val="en-US"/>
        </w:rPr>
        <w:t xml:space="preserve"> have experience along purchase process of</w:t>
      </w:r>
      <w:r w:rsidR="00543844" w:rsidRPr="002F57BC">
        <w:rPr>
          <w:rFonts w:ascii="CorpoS" w:hAnsi="CorpoS" w:cstheme="majorBidi"/>
          <w:b/>
          <w:bCs/>
          <w:sz w:val="22"/>
          <w:szCs w:val="22"/>
        </w:rPr>
        <w:t xml:space="preserve"> your new </w:t>
      </w:r>
      <w:r>
        <w:rPr>
          <w:rFonts w:ascii="CorpoS" w:hAnsi="CorpoS" w:cstheme="majorBidi"/>
          <w:b/>
          <w:bCs/>
          <w:sz w:val="22"/>
          <w:szCs w:val="22"/>
        </w:rPr>
        <w:t>Mercedes-Benz</w:t>
      </w:r>
      <w:r w:rsidR="00543844" w:rsidRPr="002F57BC">
        <w:rPr>
          <w:rFonts w:ascii="CorpoS" w:hAnsi="CorpoS" w:cstheme="majorBidi"/>
          <w:b/>
          <w:bCs/>
          <w:sz w:val="22"/>
          <w:szCs w:val="22"/>
        </w:rPr>
        <w:t xml:space="preserve">? </w:t>
      </w:r>
    </w:p>
    <w:p w14:paraId="0F9034C8" w14:textId="57904BCA" w:rsidR="00543844" w:rsidRPr="002F57BC" w:rsidRDefault="00543844" w:rsidP="00F94B31">
      <w:pPr>
        <w:ind w:firstLine="720"/>
        <w:rPr>
          <w:rFonts w:ascii="CorpoS" w:hAnsi="CorpoS" w:cstheme="majorBidi"/>
        </w:rPr>
      </w:pPr>
      <w:r w:rsidRPr="002F57BC">
        <w:rPr>
          <w:rFonts w:ascii="CorpoS" w:hAnsi="CorpoS" w:cs="Times New Roman"/>
        </w:rPr>
        <w:t>□</w:t>
      </w:r>
      <w:r w:rsidRPr="002F57BC">
        <w:rPr>
          <w:rFonts w:ascii="CorpoS" w:hAnsi="CorpoS" w:cstheme="majorBidi"/>
        </w:rPr>
        <w:t xml:space="preserve"> 1) I did     </w:t>
      </w:r>
      <w:r w:rsidR="000C10F8" w:rsidRPr="002F57BC">
        <w:rPr>
          <w:rFonts w:ascii="CorpoS" w:hAnsi="CorpoS" w:cstheme="majorBidi"/>
        </w:rPr>
        <w:tab/>
      </w:r>
      <w:r w:rsidR="000C10F8" w:rsidRPr="002F57BC">
        <w:rPr>
          <w:rFonts w:ascii="CorpoS" w:hAnsi="CorpoS" w:cstheme="majorBidi"/>
        </w:rPr>
        <w:tab/>
      </w:r>
      <w:r w:rsidR="000C10F8" w:rsidRPr="002F57BC">
        <w:rPr>
          <w:rFonts w:ascii="CorpoS" w:hAnsi="CorpoS" w:cstheme="majorBidi"/>
        </w:rPr>
        <w:tab/>
      </w:r>
      <w:r w:rsidR="000C10F8" w:rsidRPr="002F57BC">
        <w:rPr>
          <w:rFonts w:ascii="CorpoS" w:hAnsi="CorpoS" w:cstheme="majorBidi"/>
        </w:rPr>
        <w:tab/>
      </w:r>
      <w:r w:rsidR="000C10F8" w:rsidRPr="002F57BC">
        <w:rPr>
          <w:rFonts w:ascii="CorpoS" w:hAnsi="CorpoS" w:cstheme="majorBidi"/>
          <w:color w:val="FF0000"/>
        </w:rPr>
        <w:t xml:space="preserve">go to </w:t>
      </w:r>
      <w:r w:rsidR="00BA5D38">
        <w:rPr>
          <w:rFonts w:ascii="CorpoS" w:hAnsi="CorpoS" w:cstheme="majorBidi"/>
          <w:color w:val="FF0000"/>
        </w:rPr>
        <w:t>B.</w:t>
      </w:r>
    </w:p>
    <w:p w14:paraId="2A45A81C" w14:textId="0D7F1D2B" w:rsidR="00543844" w:rsidRPr="002F57BC" w:rsidRDefault="00543844" w:rsidP="00F94B31">
      <w:pPr>
        <w:ind w:firstLine="720"/>
        <w:rPr>
          <w:rFonts w:ascii="CorpoS" w:hAnsi="CorpoS" w:cstheme="majorBidi"/>
        </w:rPr>
      </w:pPr>
      <w:r w:rsidRPr="002F57BC">
        <w:rPr>
          <w:rFonts w:ascii="CorpoS" w:hAnsi="CorpoS" w:cs="Times New Roman"/>
        </w:rPr>
        <w:t>□</w:t>
      </w:r>
      <w:r w:rsidRPr="002F57BC">
        <w:rPr>
          <w:rFonts w:ascii="CorpoS" w:hAnsi="CorpoS" w:cstheme="majorBidi"/>
        </w:rPr>
        <w:t xml:space="preserve"> 2) I did, together with others   </w:t>
      </w:r>
      <w:r w:rsidR="000C10F8" w:rsidRPr="002F57BC">
        <w:rPr>
          <w:rFonts w:ascii="CorpoS" w:hAnsi="CorpoS" w:cstheme="majorBidi"/>
        </w:rPr>
        <w:tab/>
      </w:r>
      <w:r w:rsidR="00BA5D38">
        <w:rPr>
          <w:rFonts w:ascii="CorpoS" w:hAnsi="CorpoS" w:cstheme="majorBidi"/>
          <w:color w:val="FF0000"/>
        </w:rPr>
        <w:t>go to B.</w:t>
      </w:r>
    </w:p>
    <w:p w14:paraId="4D4F10A3" w14:textId="608EB8CF" w:rsidR="00E97259" w:rsidRPr="002F57BC" w:rsidRDefault="00543844" w:rsidP="00F94B31">
      <w:pPr>
        <w:ind w:firstLine="720"/>
        <w:rPr>
          <w:rFonts w:ascii="CorpoS" w:hAnsi="CorpoS" w:cstheme="majorBidi"/>
          <w:color w:val="FF0000"/>
          <w:u w:val="single"/>
        </w:rPr>
      </w:pPr>
      <w:r w:rsidRPr="002F57BC">
        <w:rPr>
          <w:rFonts w:ascii="CorpoS" w:hAnsi="CorpoS" w:cs="Times New Roman"/>
        </w:rPr>
        <w:t>□</w:t>
      </w:r>
      <w:r w:rsidRPr="002F57BC">
        <w:rPr>
          <w:rFonts w:ascii="CorpoS" w:hAnsi="CorpoS" w:cstheme="majorBidi"/>
        </w:rPr>
        <w:t xml:space="preserve"> 3) I </w:t>
      </w:r>
      <w:r w:rsidR="001C3289">
        <w:rPr>
          <w:rFonts w:ascii="CorpoS" w:hAnsi="CorpoS" w:cstheme="majorBidi"/>
        </w:rPr>
        <w:t>didn’t</w:t>
      </w:r>
      <w:r w:rsidRPr="002F57BC">
        <w:rPr>
          <w:rFonts w:ascii="CorpoS" w:hAnsi="CorpoS" w:cstheme="majorBidi"/>
        </w:rPr>
        <w:t xml:space="preserve">; someone else </w:t>
      </w:r>
      <w:r w:rsidR="001C3289">
        <w:rPr>
          <w:rFonts w:ascii="CorpoS" w:hAnsi="CorpoS" w:cstheme="majorBidi"/>
        </w:rPr>
        <w:t>had.</w:t>
      </w:r>
      <w:r w:rsidR="001C3289">
        <w:rPr>
          <w:rFonts w:ascii="CorpoS" w:hAnsi="CorpoS" w:cstheme="majorBidi"/>
        </w:rPr>
        <w:tab/>
      </w:r>
      <w:r w:rsidR="001C3289">
        <w:rPr>
          <w:rFonts w:ascii="CorpoS" w:hAnsi="CorpoS" w:cstheme="majorBidi"/>
        </w:rPr>
        <w:tab/>
      </w:r>
      <w:r w:rsidR="000C10F8" w:rsidRPr="002F57BC">
        <w:rPr>
          <w:rFonts w:ascii="CorpoS" w:hAnsi="CorpoS" w:cstheme="majorBidi"/>
          <w:color w:val="FF0000"/>
        </w:rPr>
        <w:t>F</w:t>
      </w:r>
      <w:r w:rsidRPr="002F57BC">
        <w:rPr>
          <w:rFonts w:ascii="CorpoS" w:hAnsi="CorpoS" w:cstheme="majorBidi"/>
          <w:color w:val="FF0000"/>
        </w:rPr>
        <w:t xml:space="preserve">ill in </w:t>
      </w:r>
      <w:r w:rsidR="002E463A" w:rsidRPr="002F57BC">
        <w:rPr>
          <w:rFonts w:ascii="CorpoS" w:hAnsi="CorpoS" w:cstheme="majorBidi"/>
          <w:color w:val="FF0000"/>
        </w:rPr>
        <w:t>validate respondent</w:t>
      </w:r>
      <w:r w:rsidR="000C10F8" w:rsidRPr="002F57BC">
        <w:rPr>
          <w:rFonts w:ascii="CorpoS" w:hAnsi="CorpoS" w:cstheme="majorBidi"/>
          <w:color w:val="FF0000"/>
        </w:rPr>
        <w:t xml:space="preserve"> info &amp; go to </w:t>
      </w:r>
      <w:r w:rsidR="000C10F8" w:rsidRPr="002F57BC">
        <w:rPr>
          <w:rFonts w:ascii="CorpoS" w:hAnsi="CorpoS" w:cstheme="majorBidi"/>
          <w:color w:val="FF0000"/>
          <w:u w:val="single"/>
        </w:rPr>
        <w:t>(Ending 2)</w:t>
      </w:r>
    </w:p>
    <w:p w14:paraId="6D3E2E94" w14:textId="77777777" w:rsidR="002E463A" w:rsidRPr="002F57BC" w:rsidRDefault="002E463A" w:rsidP="002E463A">
      <w:pPr>
        <w:rPr>
          <w:rFonts w:ascii="CorpoS" w:hAnsi="CorpoS" w:cstheme="majorBidi"/>
          <w:b/>
          <w:bCs/>
        </w:rPr>
      </w:pPr>
    </w:p>
    <w:p w14:paraId="058DDD27" w14:textId="77777777" w:rsidR="00E904EC" w:rsidRPr="002F57BC" w:rsidRDefault="00E904EC" w:rsidP="002E463A">
      <w:pPr>
        <w:pStyle w:val="ListParagraph"/>
        <w:numPr>
          <w:ilvl w:val="0"/>
          <w:numId w:val="29"/>
        </w:numPr>
        <w:rPr>
          <w:rFonts w:ascii="CorpoS" w:hAnsi="CorpoS" w:cstheme="majorBidi"/>
          <w:b/>
          <w:bCs/>
          <w:sz w:val="22"/>
          <w:szCs w:val="22"/>
        </w:rPr>
      </w:pPr>
      <w:r w:rsidRPr="002F57BC">
        <w:rPr>
          <w:rFonts w:ascii="CorpoS" w:hAnsi="CorpoS" w:cstheme="majorBidi"/>
          <w:b/>
          <w:bCs/>
          <w:sz w:val="22"/>
          <w:szCs w:val="22"/>
        </w:rPr>
        <w:t xml:space="preserve">When you purchased your Mercedes-Benz car, did you replace with another Mercedes-Benz car in your household? </w:t>
      </w:r>
      <w:r w:rsidR="009B59F4" w:rsidRPr="009B59F4">
        <w:rPr>
          <w:rFonts w:ascii="CorpoS" w:hAnsi="CorpoS" w:cstheme="majorBidi"/>
          <w:b/>
          <w:bCs/>
          <w:color w:val="FF0000"/>
          <w:sz w:val="22"/>
          <w:szCs w:val="22"/>
        </w:rPr>
        <w:t>(CLI)</w:t>
      </w:r>
    </w:p>
    <w:p w14:paraId="2E69DE89" w14:textId="77777777" w:rsidR="00E904EC" w:rsidRPr="002F57BC" w:rsidRDefault="00E904EC" w:rsidP="00E904EC">
      <w:pPr>
        <w:ind w:firstLine="720"/>
        <w:rPr>
          <w:rFonts w:ascii="CorpoS" w:hAnsi="CorpoS" w:cstheme="majorBidi"/>
        </w:rPr>
      </w:pPr>
      <w:r w:rsidRPr="002F57BC">
        <w:rPr>
          <w:rFonts w:ascii="CorpoS" w:hAnsi="CorpoS" w:cstheme="majorBidi"/>
        </w:rPr>
        <w:sym w:font="Wingdings" w:char="F0A8"/>
      </w:r>
      <w:r w:rsidRPr="002F57BC">
        <w:rPr>
          <w:rFonts w:ascii="CorpoS" w:hAnsi="CorpoS" w:cstheme="majorBidi"/>
        </w:rPr>
        <w:t xml:space="preserve"> 1) </w:t>
      </w:r>
      <w:r w:rsidRPr="002F57BC">
        <w:rPr>
          <w:rFonts w:ascii="CorpoS" w:hAnsi="CorpoS" w:cstheme="majorBidi"/>
          <w:color w:val="000000" w:themeColor="text1"/>
        </w:rPr>
        <w:t>Yes</w:t>
      </w:r>
    </w:p>
    <w:p w14:paraId="2E8AFE8B" w14:textId="7CD98F16" w:rsidR="00E904EC" w:rsidRPr="002F57BC" w:rsidRDefault="00E904EC" w:rsidP="00E904EC">
      <w:pPr>
        <w:ind w:firstLine="720"/>
        <w:rPr>
          <w:rFonts w:ascii="CorpoS" w:hAnsi="CorpoS" w:cstheme="majorBidi"/>
          <w:color w:val="FF0000"/>
        </w:rPr>
      </w:pPr>
      <w:r w:rsidRPr="002F57BC">
        <w:rPr>
          <w:rFonts w:ascii="CorpoS" w:hAnsi="CorpoS" w:cstheme="majorBidi"/>
        </w:rPr>
        <w:sym w:font="Wingdings" w:char="F0A8"/>
      </w:r>
      <w:r w:rsidRPr="002F57BC">
        <w:rPr>
          <w:rFonts w:ascii="CorpoS" w:hAnsi="CorpoS" w:cstheme="majorBidi"/>
        </w:rPr>
        <w:t xml:space="preserve"> 2) No, it </w:t>
      </w:r>
      <w:r w:rsidRPr="002F57BC">
        <w:rPr>
          <w:rFonts w:ascii="CorpoS" w:hAnsi="CorpoS" w:cstheme="majorBidi"/>
          <w:u w:val="single"/>
        </w:rPr>
        <w:t>replaced</w:t>
      </w:r>
      <w:r w:rsidRPr="002F57BC">
        <w:rPr>
          <w:rFonts w:ascii="CorpoS" w:hAnsi="CorpoS" w:cstheme="majorBidi"/>
        </w:rPr>
        <w:t xml:space="preserve"> </w:t>
      </w:r>
      <w:r w:rsidR="0028453A">
        <w:rPr>
          <w:rFonts w:ascii="CorpoS" w:hAnsi="CorpoS" w:cstheme="majorBidi"/>
        </w:rPr>
        <w:t xml:space="preserve">or </w:t>
      </w:r>
      <w:r w:rsidR="0028453A" w:rsidRPr="0028453A">
        <w:rPr>
          <w:rFonts w:ascii="CorpoS" w:hAnsi="CorpoS" w:cstheme="majorBidi"/>
          <w:u w:val="single"/>
        </w:rPr>
        <w:t>added</w:t>
      </w:r>
      <w:r w:rsidR="0028453A">
        <w:rPr>
          <w:rFonts w:ascii="CorpoS" w:hAnsi="CorpoS" w:cstheme="majorBidi"/>
        </w:rPr>
        <w:t xml:space="preserve"> from </w:t>
      </w:r>
      <w:r w:rsidRPr="002F57BC">
        <w:rPr>
          <w:rFonts w:ascii="CorpoS" w:hAnsi="CorpoS" w:cstheme="majorBidi"/>
        </w:rPr>
        <w:t>another brand car in the household.</w:t>
      </w:r>
    </w:p>
    <w:p w14:paraId="2553ECFE" w14:textId="31617646" w:rsidR="00E904EC" w:rsidRPr="002F57BC" w:rsidRDefault="00E904EC" w:rsidP="00E904EC">
      <w:pPr>
        <w:ind w:firstLine="720"/>
        <w:rPr>
          <w:rFonts w:ascii="CorpoS" w:hAnsi="CorpoS" w:cstheme="majorBidi"/>
          <w:color w:val="FF0000"/>
        </w:rPr>
      </w:pPr>
      <w:r w:rsidRPr="002F57BC">
        <w:rPr>
          <w:rFonts w:ascii="CorpoS" w:hAnsi="CorpoS" w:cstheme="majorBidi"/>
        </w:rPr>
        <w:sym w:font="Wingdings" w:char="F0A8"/>
      </w:r>
      <w:r w:rsidRPr="002F57BC">
        <w:rPr>
          <w:rFonts w:ascii="CorpoS" w:hAnsi="CorpoS" w:cstheme="majorBidi"/>
        </w:rPr>
        <w:t xml:space="preserve"> 3) No, it was acquired as an </w:t>
      </w:r>
      <w:r w:rsidRPr="002F57BC">
        <w:rPr>
          <w:rFonts w:ascii="CorpoS" w:hAnsi="CorpoS" w:cstheme="majorBidi"/>
          <w:u w:val="single"/>
        </w:rPr>
        <w:t>additional</w:t>
      </w:r>
      <w:r w:rsidR="0028453A">
        <w:rPr>
          <w:rFonts w:ascii="CorpoS" w:hAnsi="CorpoS" w:cstheme="majorBidi"/>
        </w:rPr>
        <w:t xml:space="preserve"> Mercedes-Benz in the household</w:t>
      </w:r>
      <w:r w:rsidRPr="002F57BC">
        <w:rPr>
          <w:rFonts w:ascii="CorpoS" w:hAnsi="CorpoS" w:cstheme="majorBidi"/>
        </w:rPr>
        <w:t>.</w:t>
      </w:r>
      <w:r w:rsidRPr="002F57BC">
        <w:rPr>
          <w:rFonts w:ascii="CorpoS" w:hAnsi="CorpoS" w:cstheme="majorBidi"/>
          <w:cs/>
        </w:rPr>
        <w:t xml:space="preserve"> </w:t>
      </w:r>
    </w:p>
    <w:p w14:paraId="1FB7A597" w14:textId="77777777" w:rsidR="00E904EC" w:rsidRPr="002F57BC" w:rsidRDefault="00E904EC" w:rsidP="00E904EC">
      <w:pPr>
        <w:ind w:firstLine="720"/>
        <w:rPr>
          <w:rFonts w:ascii="CorpoS" w:hAnsi="CorpoS" w:cstheme="majorBidi"/>
        </w:rPr>
      </w:pPr>
      <w:r w:rsidRPr="002F57BC">
        <w:rPr>
          <w:rFonts w:ascii="CorpoS" w:hAnsi="CorpoS" w:cstheme="majorBidi"/>
        </w:rPr>
        <w:sym w:font="Wingdings" w:char="F0A8"/>
      </w:r>
      <w:r w:rsidRPr="002F57BC">
        <w:rPr>
          <w:rFonts w:ascii="CorpoS" w:hAnsi="CorpoS" w:cstheme="majorBidi"/>
        </w:rPr>
        <w:t xml:space="preserve"> 4) No, it is the </w:t>
      </w:r>
      <w:r w:rsidRPr="002F57BC">
        <w:rPr>
          <w:rFonts w:ascii="CorpoS" w:hAnsi="CorpoS" w:cstheme="majorBidi"/>
          <w:u w:val="single"/>
        </w:rPr>
        <w:t>first</w:t>
      </w:r>
      <w:r w:rsidRPr="002F57BC">
        <w:rPr>
          <w:rFonts w:ascii="CorpoS" w:hAnsi="CorpoS" w:cstheme="majorBidi"/>
        </w:rPr>
        <w:t xml:space="preserve"> car in my household.</w:t>
      </w:r>
      <w:r w:rsidRPr="002F57BC">
        <w:rPr>
          <w:rFonts w:ascii="CorpoS" w:hAnsi="CorpoS" w:cstheme="majorBidi"/>
          <w:cs/>
        </w:rPr>
        <w:t xml:space="preserve"> </w:t>
      </w:r>
    </w:p>
    <w:p w14:paraId="6358591C" w14:textId="77777777" w:rsidR="00E904EC" w:rsidRPr="002F57BC" w:rsidRDefault="00E904EC" w:rsidP="00E904EC">
      <w:pPr>
        <w:ind w:firstLine="284"/>
        <w:rPr>
          <w:rFonts w:ascii="CorpoS" w:hAnsi="CorpoS" w:cstheme="majorBidi"/>
          <w:color w:val="FF0000"/>
        </w:rPr>
      </w:pPr>
    </w:p>
    <w:p w14:paraId="4F5F7D68" w14:textId="77777777" w:rsidR="00E904EC" w:rsidRPr="002F57BC" w:rsidRDefault="00E904EC" w:rsidP="009B59F4">
      <w:pPr>
        <w:pStyle w:val="ListParagraph"/>
        <w:numPr>
          <w:ilvl w:val="0"/>
          <w:numId w:val="29"/>
        </w:numPr>
        <w:rPr>
          <w:rFonts w:ascii="CorpoS" w:hAnsi="CorpoS" w:cstheme="majorBidi"/>
          <w:b/>
          <w:bCs/>
          <w:sz w:val="22"/>
          <w:szCs w:val="22"/>
        </w:rPr>
      </w:pPr>
      <w:r w:rsidRPr="002F57BC">
        <w:rPr>
          <w:rFonts w:ascii="CorpoS" w:hAnsi="CorpoS" w:cstheme="majorBidi"/>
          <w:b/>
          <w:bCs/>
          <w:sz w:val="22"/>
          <w:szCs w:val="22"/>
          <w:lang w:val="en-US"/>
        </w:rPr>
        <w:t>Some months ago you purchased this vehicle</w:t>
      </w:r>
      <w:r w:rsidRPr="002F57BC">
        <w:rPr>
          <w:rFonts w:ascii="CorpoS" w:hAnsi="CorpoS" w:cstheme="majorBidi"/>
          <w:b/>
          <w:bCs/>
          <w:sz w:val="22"/>
          <w:szCs w:val="22"/>
        </w:rPr>
        <w:t xml:space="preserve">; do you still have this vehicle in your household? </w:t>
      </w:r>
      <w:r w:rsidR="009B59F4" w:rsidRPr="00F3653D">
        <w:rPr>
          <w:rFonts w:ascii="CorpoS" w:hAnsi="CorpoS" w:cstheme="majorBidi"/>
          <w:b/>
          <w:bCs/>
          <w:color w:val="FF0000"/>
          <w:sz w:val="22"/>
          <w:szCs w:val="22"/>
        </w:rPr>
        <w:t>(CLI)</w:t>
      </w:r>
    </w:p>
    <w:p w14:paraId="1D5AF0C0" w14:textId="77777777" w:rsidR="00E904EC" w:rsidRPr="002F57BC" w:rsidRDefault="00E904EC" w:rsidP="00E904EC">
      <w:pPr>
        <w:ind w:firstLine="720"/>
        <w:rPr>
          <w:rFonts w:ascii="CorpoS" w:hAnsi="CorpoS" w:cstheme="majorBidi"/>
        </w:rPr>
      </w:pPr>
      <w:r w:rsidRPr="002F57BC">
        <w:rPr>
          <w:rFonts w:ascii="CorpoS" w:hAnsi="CorpoS" w:cstheme="majorBidi"/>
        </w:rPr>
        <w:sym w:font="Wingdings" w:char="F0A8"/>
      </w:r>
      <w:r w:rsidRPr="002F57BC">
        <w:rPr>
          <w:rFonts w:ascii="CorpoS" w:hAnsi="CorpoS" w:cstheme="majorBidi"/>
        </w:rPr>
        <w:t xml:space="preserve"> 1) </w:t>
      </w:r>
      <w:r w:rsidRPr="002F57BC">
        <w:rPr>
          <w:rFonts w:ascii="CorpoS" w:hAnsi="CorpoS" w:cstheme="majorBidi"/>
          <w:color w:val="000000" w:themeColor="text1"/>
        </w:rPr>
        <w:t>Yes</w:t>
      </w:r>
    </w:p>
    <w:p w14:paraId="44D2B3CA" w14:textId="77777777" w:rsidR="00E904EC" w:rsidRPr="002F57BC" w:rsidRDefault="00E904EC" w:rsidP="00E904EC">
      <w:pPr>
        <w:ind w:firstLine="720"/>
        <w:rPr>
          <w:rFonts w:ascii="CorpoS" w:hAnsi="CorpoS" w:cstheme="majorBidi"/>
          <w:color w:val="FF0000"/>
        </w:rPr>
      </w:pPr>
      <w:r w:rsidRPr="002F57BC">
        <w:rPr>
          <w:rFonts w:ascii="CorpoS" w:hAnsi="CorpoS" w:cstheme="majorBidi"/>
        </w:rPr>
        <w:sym w:font="Wingdings" w:char="F0A8"/>
      </w:r>
      <w:r w:rsidRPr="002F57BC">
        <w:rPr>
          <w:rFonts w:ascii="CorpoS" w:hAnsi="CorpoS" w:cstheme="majorBidi"/>
        </w:rPr>
        <w:t xml:space="preserve"> 2) No, the vehicle is no longer in the household.</w:t>
      </w:r>
    </w:p>
    <w:p w14:paraId="62483581" w14:textId="77777777" w:rsidR="00E904EC" w:rsidRPr="002F57BC" w:rsidRDefault="00E904EC" w:rsidP="00E904EC">
      <w:pPr>
        <w:ind w:firstLine="720"/>
        <w:rPr>
          <w:rFonts w:ascii="CorpoS" w:hAnsi="CorpoS" w:cstheme="majorBidi"/>
          <w:color w:val="FF0000"/>
        </w:rPr>
      </w:pPr>
      <w:r w:rsidRPr="002F57BC">
        <w:rPr>
          <w:rFonts w:ascii="CorpoS" w:hAnsi="CorpoS" w:cstheme="majorBidi"/>
        </w:rPr>
        <w:sym w:font="Wingdings" w:char="F0A8"/>
      </w:r>
      <w:r w:rsidRPr="002F57BC">
        <w:rPr>
          <w:rFonts w:ascii="CorpoS" w:hAnsi="CorpoS" w:cstheme="majorBidi"/>
        </w:rPr>
        <w:t xml:space="preserve"> 3) No, this vehicle was never in the household.</w:t>
      </w:r>
      <w:r w:rsidRPr="002F57BC">
        <w:rPr>
          <w:rFonts w:ascii="CorpoS" w:hAnsi="CorpoS" w:cstheme="majorBidi"/>
          <w:cs/>
        </w:rPr>
        <w:t xml:space="preserve"> </w:t>
      </w:r>
    </w:p>
    <w:p w14:paraId="07399000" w14:textId="77777777" w:rsidR="00E904EC" w:rsidRPr="002F57BC" w:rsidRDefault="00E904EC" w:rsidP="00E904EC">
      <w:pPr>
        <w:ind w:firstLine="284"/>
        <w:rPr>
          <w:rFonts w:ascii="CorpoS" w:hAnsi="CorpoS" w:cstheme="majorBidi"/>
          <w:color w:val="FF0000"/>
        </w:rPr>
      </w:pPr>
    </w:p>
    <w:p w14:paraId="46560653" w14:textId="77777777" w:rsidR="00E904EC" w:rsidRPr="002F57BC" w:rsidRDefault="00E904EC" w:rsidP="009B59F4">
      <w:pPr>
        <w:pStyle w:val="ListParagraph"/>
        <w:numPr>
          <w:ilvl w:val="0"/>
          <w:numId w:val="29"/>
        </w:numPr>
        <w:rPr>
          <w:rFonts w:ascii="CorpoS" w:hAnsi="CorpoS" w:cstheme="majorBidi"/>
          <w:b/>
          <w:bCs/>
          <w:sz w:val="22"/>
          <w:szCs w:val="22"/>
        </w:rPr>
      </w:pPr>
      <w:r w:rsidRPr="002F57BC">
        <w:rPr>
          <w:rFonts w:ascii="CorpoS" w:hAnsi="CorpoS" w:cstheme="majorBidi"/>
          <w:b/>
          <w:bCs/>
          <w:sz w:val="22"/>
          <w:szCs w:val="22"/>
        </w:rPr>
        <w:t>Are you the main user of this car?</w:t>
      </w:r>
      <w:r w:rsidR="009B59F4">
        <w:rPr>
          <w:rFonts w:ascii="CorpoS" w:hAnsi="CorpoS" w:cstheme="majorBidi"/>
          <w:b/>
          <w:bCs/>
          <w:sz w:val="22"/>
          <w:szCs w:val="22"/>
        </w:rPr>
        <w:t xml:space="preserve"> </w:t>
      </w:r>
      <w:r w:rsidR="009B59F4" w:rsidRPr="00F3653D">
        <w:rPr>
          <w:rFonts w:ascii="CorpoS" w:hAnsi="CorpoS" w:cstheme="majorBidi"/>
          <w:b/>
          <w:bCs/>
          <w:color w:val="FF0000"/>
          <w:sz w:val="22"/>
          <w:szCs w:val="22"/>
        </w:rPr>
        <w:t>(CLI)</w:t>
      </w:r>
    </w:p>
    <w:p w14:paraId="6D3D6C13" w14:textId="1F7E965E" w:rsidR="00E904EC" w:rsidRPr="002F57BC" w:rsidRDefault="00E904EC" w:rsidP="00E904EC">
      <w:pPr>
        <w:ind w:firstLine="720"/>
        <w:rPr>
          <w:rFonts w:ascii="CorpoS" w:hAnsi="CorpoS" w:cstheme="majorBidi"/>
        </w:rPr>
      </w:pPr>
      <w:r w:rsidRPr="002F57BC">
        <w:rPr>
          <w:rFonts w:ascii="CorpoS" w:hAnsi="CorpoS"/>
        </w:rPr>
        <w:sym w:font="Wingdings" w:char="F0A8"/>
      </w:r>
      <w:r w:rsidRPr="002F57BC">
        <w:rPr>
          <w:rFonts w:ascii="CorpoS" w:hAnsi="CorpoS"/>
        </w:rPr>
        <w:t xml:space="preserve"> 1)</w:t>
      </w:r>
      <w:r w:rsidRPr="002F57BC">
        <w:rPr>
          <w:rFonts w:ascii="CorpoS" w:hAnsi="CorpoS" w:cstheme="majorBidi"/>
        </w:rPr>
        <w:t xml:space="preserve"> </w:t>
      </w:r>
      <w:r w:rsidRPr="002F57BC">
        <w:rPr>
          <w:rFonts w:ascii="CorpoS" w:hAnsi="CorpoS" w:cstheme="majorBidi"/>
          <w:color w:val="000000" w:themeColor="text1"/>
        </w:rPr>
        <w:t>Yes, I’m the main user</w:t>
      </w:r>
      <w:r w:rsidR="001E2DA4">
        <w:rPr>
          <w:rFonts w:ascii="CorpoS" w:hAnsi="CorpoS" w:cstheme="majorBidi"/>
          <w:color w:val="000000" w:themeColor="text1"/>
        </w:rPr>
        <w:t>.</w:t>
      </w:r>
    </w:p>
    <w:p w14:paraId="68681182" w14:textId="5BC7EA91" w:rsidR="00E904EC" w:rsidRPr="002F57BC" w:rsidRDefault="00E904EC" w:rsidP="00E904EC">
      <w:pPr>
        <w:ind w:firstLine="720"/>
        <w:rPr>
          <w:rFonts w:ascii="CorpoS" w:hAnsi="CorpoS" w:cstheme="majorBidi"/>
          <w:color w:val="FF0000"/>
        </w:rPr>
      </w:pPr>
      <w:r w:rsidRPr="002F57BC">
        <w:rPr>
          <w:rFonts w:ascii="CorpoS" w:hAnsi="CorpoS"/>
        </w:rPr>
        <w:sym w:font="Wingdings" w:char="F0A8"/>
      </w:r>
      <w:r w:rsidRPr="002F57BC">
        <w:rPr>
          <w:rFonts w:ascii="CorpoS" w:hAnsi="CorpoS" w:cstheme="majorBidi"/>
        </w:rPr>
        <w:t xml:space="preserve"> 2) No</w:t>
      </w:r>
      <w:r w:rsidR="001E2DA4">
        <w:rPr>
          <w:rFonts w:ascii="CorpoS" w:hAnsi="CorpoS" w:cstheme="majorBidi"/>
        </w:rPr>
        <w:t>,</w:t>
      </w:r>
      <w:r w:rsidRPr="002F57BC">
        <w:rPr>
          <w:rFonts w:ascii="CorpoS" w:hAnsi="CorpoS" w:cstheme="majorBidi"/>
        </w:rPr>
        <w:t xml:space="preserve"> another person i</w:t>
      </w:r>
      <w:r w:rsidR="001E2DA4">
        <w:rPr>
          <w:rFonts w:ascii="CorpoS" w:hAnsi="CorpoS" w:cstheme="majorBidi"/>
        </w:rPr>
        <w:t>s the main user.</w:t>
      </w:r>
    </w:p>
    <w:p w14:paraId="7B7484C2" w14:textId="77777777" w:rsidR="00E904EC" w:rsidRDefault="00E904EC" w:rsidP="00E904EC">
      <w:pPr>
        <w:ind w:firstLine="284"/>
        <w:rPr>
          <w:rFonts w:ascii="CorpoS" w:hAnsi="CorpoS" w:cstheme="majorBidi"/>
          <w:color w:val="FF0000"/>
        </w:rPr>
      </w:pPr>
    </w:p>
    <w:p w14:paraId="40161331" w14:textId="77777777" w:rsidR="00B70162" w:rsidRDefault="00B70162" w:rsidP="00E904EC">
      <w:pPr>
        <w:ind w:firstLine="284"/>
        <w:rPr>
          <w:rFonts w:ascii="CorpoS" w:hAnsi="CorpoS" w:cstheme="majorBidi"/>
          <w:color w:val="FF0000"/>
        </w:rPr>
      </w:pPr>
    </w:p>
    <w:p w14:paraId="29EB1D70" w14:textId="77777777" w:rsidR="002F57BC" w:rsidRPr="002F57BC" w:rsidRDefault="002F57BC" w:rsidP="002F57BC">
      <w:pPr>
        <w:rPr>
          <w:rFonts w:ascii="CorpoS" w:hAnsi="CorpoS" w:cstheme="majorBidi"/>
          <w:b/>
          <w:bCs/>
          <w:color w:val="0070C0"/>
          <w:u w:val="single"/>
        </w:rPr>
      </w:pPr>
      <w:r w:rsidRPr="002F57BC">
        <w:rPr>
          <w:rFonts w:ascii="CorpoS" w:hAnsi="CorpoS" w:cstheme="majorBidi"/>
          <w:b/>
          <w:bCs/>
          <w:color w:val="0070C0"/>
          <w:u w:val="single"/>
        </w:rPr>
        <w:t>(Start the survey)</w:t>
      </w:r>
    </w:p>
    <w:p w14:paraId="3BD514F9" w14:textId="77777777" w:rsidR="00F306F9" w:rsidRDefault="00FB54FE" w:rsidP="00F94B31">
      <w:pPr>
        <w:rPr>
          <w:rFonts w:ascii="CorpoS" w:eastAsia="+mn-ea" w:hAnsi="CorpoS" w:cstheme="majorBidi"/>
          <w:b/>
          <w:bCs/>
          <w:color w:val="0070C0"/>
          <w:u w:val="single"/>
        </w:rPr>
      </w:pPr>
      <w:r w:rsidRPr="002F57BC">
        <w:rPr>
          <w:rFonts w:ascii="CorpoS" w:eastAsia="+mn-ea" w:hAnsi="CorpoS" w:cstheme="majorBidi"/>
          <w:b/>
          <w:bCs/>
          <w:color w:val="0070C0"/>
          <w:u w:val="single"/>
        </w:rPr>
        <w:t>(</w:t>
      </w:r>
      <w:r w:rsidR="002F57BC">
        <w:rPr>
          <w:rFonts w:ascii="CorpoS" w:eastAsia="+mn-ea" w:hAnsi="CorpoS" w:cstheme="majorBidi"/>
          <w:b/>
          <w:bCs/>
          <w:color w:val="0070C0"/>
          <w:u w:val="single"/>
        </w:rPr>
        <w:t xml:space="preserve">Part 1: </w:t>
      </w:r>
      <w:r w:rsidRPr="002F57BC">
        <w:rPr>
          <w:rFonts w:ascii="CorpoS" w:eastAsia="+mn-ea" w:hAnsi="CorpoS" w:cstheme="majorBidi"/>
          <w:b/>
          <w:bCs/>
          <w:color w:val="0070C0"/>
          <w:u w:val="single"/>
        </w:rPr>
        <w:t xml:space="preserve">Showroom appearance &amp; </w:t>
      </w:r>
      <w:r w:rsidR="00BC3BCD">
        <w:rPr>
          <w:rFonts w:ascii="CorpoS" w:eastAsia="+mn-ea" w:hAnsi="CorpoS" w:cstheme="majorBidi"/>
          <w:b/>
          <w:bCs/>
          <w:color w:val="0070C0"/>
          <w:u w:val="single"/>
        </w:rPr>
        <w:t>w</w:t>
      </w:r>
      <w:r w:rsidRPr="002F57BC">
        <w:rPr>
          <w:rFonts w:ascii="CorpoS" w:eastAsia="+mn-ea" w:hAnsi="CorpoS" w:cstheme="majorBidi"/>
          <w:b/>
          <w:bCs/>
          <w:color w:val="0070C0"/>
          <w:u w:val="single"/>
        </w:rPr>
        <w:t>elcoming)</w:t>
      </w:r>
    </w:p>
    <w:p w14:paraId="789272A4" w14:textId="77777777" w:rsidR="00F306F9" w:rsidRPr="00B70162" w:rsidRDefault="00F306F9" w:rsidP="00B70162">
      <w:pPr>
        <w:pStyle w:val="ListParagraph"/>
        <w:numPr>
          <w:ilvl w:val="0"/>
          <w:numId w:val="31"/>
        </w:numPr>
        <w:rPr>
          <w:rFonts w:ascii="CorpoS" w:hAnsi="CorpoS" w:cstheme="majorBidi"/>
          <w:b/>
          <w:bCs/>
        </w:rPr>
      </w:pPr>
      <w:r w:rsidRPr="00B70162">
        <w:rPr>
          <w:rFonts w:ascii="CorpoS" w:hAnsi="CorpoS" w:cstheme="majorBidi"/>
          <w:b/>
          <w:bCs/>
        </w:rPr>
        <w:t>How</w:t>
      </w:r>
      <w:r w:rsidRPr="00B70162">
        <w:rPr>
          <w:rFonts w:ascii="CorpoS" w:hAnsi="CorpoS" w:cstheme="majorBidi"/>
          <w:b/>
          <w:bCs/>
          <w:cs/>
        </w:rPr>
        <w:t xml:space="preserve"> </w:t>
      </w:r>
      <w:r w:rsidRPr="00B70162">
        <w:rPr>
          <w:rFonts w:ascii="CorpoS" w:hAnsi="CorpoS" w:cstheme="majorBidi"/>
          <w:b/>
          <w:bCs/>
        </w:rPr>
        <w:t>satisfied were you with the showroom appearance?</w:t>
      </w:r>
      <w:r w:rsidRPr="00B70162">
        <w:rPr>
          <w:rFonts w:ascii="CorpoS" w:hAnsi="CorpoS" w:cstheme="majorBidi"/>
          <w:b/>
          <w:bCs/>
          <w:cs/>
        </w:rPr>
        <w:t xml:space="preserve"> </w:t>
      </w:r>
      <w:r w:rsidRPr="00B70162">
        <w:rPr>
          <w:rFonts w:ascii="CorpoS" w:hAnsi="CorpoS" w:cstheme="majorBidi"/>
          <w:b/>
          <w:bCs/>
        </w:rPr>
        <w:tab/>
      </w:r>
      <w:r w:rsidRPr="00B70162">
        <w:rPr>
          <w:rFonts w:ascii="CorpoS" w:hAnsi="CorpoS" w:cstheme="majorBidi"/>
          <w:b/>
          <w:bCs/>
        </w:rPr>
        <w:tab/>
      </w:r>
      <w:r w:rsidRPr="00B70162">
        <w:rPr>
          <w:rFonts w:ascii="CorpoS" w:hAnsi="CorpoS" w:cstheme="majorBidi"/>
          <w:b/>
          <w:bCs/>
        </w:rPr>
        <w:tab/>
      </w:r>
    </w:p>
    <w:p w14:paraId="2544E3C8" w14:textId="77777777" w:rsidR="00F306F9" w:rsidRPr="00BC3BCD" w:rsidRDefault="00F306F9" w:rsidP="00F94B31">
      <w:pPr>
        <w:rPr>
          <w:rFonts w:ascii="CorpoS" w:hAnsi="CorpoS" w:cstheme="majorBidi"/>
          <w:color w:val="00B050"/>
        </w:rPr>
      </w:pPr>
      <w:r w:rsidRPr="00BC3BCD">
        <w:rPr>
          <w:rFonts w:ascii="CorpoS" w:hAnsi="CorpoS" w:cstheme="majorBidi"/>
          <w:color w:val="000000" w:themeColor="text1"/>
        </w:rPr>
        <w:sym w:font="Wingdings" w:char="F0A8"/>
      </w:r>
      <w:r w:rsidRPr="00BC3BCD">
        <w:rPr>
          <w:rFonts w:ascii="CorpoS" w:hAnsi="CorpoS" w:cstheme="majorBidi"/>
          <w:color w:val="000000" w:themeColor="text1"/>
        </w:rPr>
        <w:t xml:space="preserve"> 5) Very satisfied   </w:t>
      </w:r>
      <w:r w:rsidRPr="00BC3BCD">
        <w:rPr>
          <w:rFonts w:ascii="CorpoS" w:hAnsi="CorpoS" w:cstheme="majorBidi"/>
          <w:color w:val="000000" w:themeColor="text1"/>
        </w:rPr>
        <w:sym w:font="Wingdings" w:char="F0A8"/>
      </w:r>
      <w:r w:rsidRPr="00BC3BCD">
        <w:rPr>
          <w:rFonts w:ascii="CorpoS" w:hAnsi="CorpoS" w:cstheme="majorBidi"/>
          <w:color w:val="000000" w:themeColor="text1"/>
        </w:rPr>
        <w:t xml:space="preserve"> 4) Satisfied   </w:t>
      </w:r>
      <w:r w:rsidRPr="00BC3BCD">
        <w:rPr>
          <w:rFonts w:ascii="CorpoS" w:hAnsi="CorpoS" w:cstheme="majorBidi"/>
          <w:color w:val="000000" w:themeColor="text1"/>
        </w:rPr>
        <w:sym w:font="Wingdings" w:char="F0A8"/>
      </w:r>
      <w:r w:rsidRPr="00BC3BCD">
        <w:rPr>
          <w:rFonts w:ascii="CorpoS" w:hAnsi="CorpoS" w:cstheme="majorBidi"/>
          <w:color w:val="000000" w:themeColor="text1"/>
        </w:rPr>
        <w:t xml:space="preserve"> 3) Fair   </w:t>
      </w:r>
      <w:r w:rsidRPr="00BC3BCD">
        <w:rPr>
          <w:rFonts w:ascii="CorpoS" w:hAnsi="CorpoS" w:cstheme="majorBidi"/>
          <w:color w:val="000000" w:themeColor="text1"/>
        </w:rPr>
        <w:sym w:font="Wingdings" w:char="F0A8"/>
      </w:r>
      <w:r w:rsidRPr="00BC3BCD">
        <w:rPr>
          <w:rFonts w:ascii="CorpoS" w:hAnsi="CorpoS" w:cstheme="majorBidi"/>
          <w:color w:val="000000" w:themeColor="text1"/>
        </w:rPr>
        <w:t xml:space="preserve"> 2) Dissatisfied   </w:t>
      </w:r>
      <w:r w:rsidRPr="00BC3BCD">
        <w:rPr>
          <w:rFonts w:ascii="CorpoS" w:hAnsi="CorpoS" w:cstheme="majorBidi"/>
          <w:color w:val="000000" w:themeColor="text1"/>
        </w:rPr>
        <w:sym w:font="Wingdings" w:char="F0A8"/>
      </w:r>
      <w:r w:rsidRPr="00BC3BCD">
        <w:rPr>
          <w:rFonts w:ascii="CorpoS" w:hAnsi="CorpoS" w:cstheme="majorBidi"/>
          <w:color w:val="000000" w:themeColor="text1"/>
        </w:rPr>
        <w:t xml:space="preserve"> 1) Very</w:t>
      </w:r>
      <w:r w:rsidRPr="00BC3BCD">
        <w:rPr>
          <w:rFonts w:ascii="CorpoS" w:hAnsi="CorpoS" w:cstheme="majorBidi"/>
          <w:color w:val="00B050"/>
        </w:rPr>
        <w:t xml:space="preserve"> </w:t>
      </w:r>
      <w:r w:rsidRPr="00BC3BCD">
        <w:rPr>
          <w:rFonts w:ascii="CorpoS" w:hAnsi="CorpoS" w:cstheme="majorBidi"/>
          <w:color w:val="000000" w:themeColor="text1"/>
        </w:rPr>
        <w:t xml:space="preserve">dissatisfied   </w:t>
      </w:r>
      <w:r w:rsidRPr="00BC3BCD">
        <w:rPr>
          <w:rFonts w:ascii="CorpoS" w:hAnsi="CorpoS" w:cstheme="majorBidi"/>
          <w:color w:val="000000" w:themeColor="text1"/>
        </w:rPr>
        <w:sym w:font="Wingdings" w:char="F0A8"/>
      </w:r>
      <w:r w:rsidRPr="00BC3BCD">
        <w:rPr>
          <w:rFonts w:ascii="CorpoS" w:hAnsi="CorpoS" w:cstheme="majorBidi"/>
          <w:color w:val="000000" w:themeColor="text1"/>
        </w:rPr>
        <w:t xml:space="preserve"> 9) No statement</w:t>
      </w:r>
    </w:p>
    <w:p w14:paraId="5EE34034" w14:textId="77777777" w:rsidR="00F306F9" w:rsidRPr="00BC3BCD" w:rsidRDefault="00F306F9" w:rsidP="00F94B31">
      <w:pPr>
        <w:rPr>
          <w:rFonts w:ascii="CorpoS" w:hAnsi="CorpoS" w:cstheme="majorBidi"/>
          <w:color w:val="FF0000"/>
          <w:lang w:val="en-GB"/>
        </w:rPr>
      </w:pPr>
      <w:r w:rsidRPr="00BC3BCD">
        <w:rPr>
          <w:rFonts w:ascii="CorpoS" w:hAnsi="CorpoS" w:cstheme="majorBidi"/>
          <w:color w:val="FF0000"/>
        </w:rPr>
        <w:t xml:space="preserve"> </w:t>
      </w:r>
      <w:r w:rsidR="00C17D80" w:rsidRPr="00BC3BCD">
        <w:rPr>
          <w:rFonts w:ascii="CorpoS" w:hAnsi="CorpoS" w:cstheme="majorBidi"/>
          <w:color w:val="FF0000"/>
        </w:rPr>
        <w:t>If rate 2 or 1, please reason ___________________________Otherwise, it cannot go to the next question.</w:t>
      </w:r>
    </w:p>
    <w:p w14:paraId="4F22EED8" w14:textId="77777777" w:rsidR="00C17D80" w:rsidRPr="00BC3BCD" w:rsidRDefault="00C17D80" w:rsidP="00F94B31">
      <w:pPr>
        <w:rPr>
          <w:rFonts w:ascii="CorpoS" w:hAnsi="CorpoS" w:cstheme="majorBidi"/>
          <w:b/>
          <w:bCs/>
        </w:rPr>
      </w:pPr>
    </w:p>
    <w:p w14:paraId="0A31BA26" w14:textId="77777777" w:rsidR="00F306F9" w:rsidRPr="00BC3BCD" w:rsidRDefault="00F306F9" w:rsidP="00B70162">
      <w:pPr>
        <w:pStyle w:val="ListParagraph"/>
        <w:numPr>
          <w:ilvl w:val="0"/>
          <w:numId w:val="31"/>
        </w:numPr>
        <w:rPr>
          <w:rFonts w:ascii="CorpoS" w:hAnsi="CorpoS" w:cstheme="majorBidi"/>
          <w:b/>
          <w:bCs/>
          <w:sz w:val="22"/>
          <w:szCs w:val="22"/>
        </w:rPr>
      </w:pPr>
      <w:r w:rsidRPr="00BC3BCD">
        <w:rPr>
          <w:rFonts w:ascii="CorpoS" w:hAnsi="CorpoS" w:cstheme="majorBidi"/>
          <w:b/>
          <w:bCs/>
          <w:sz w:val="22"/>
          <w:szCs w:val="22"/>
        </w:rPr>
        <w:t>How satisfied were you with the welcome you received?</w:t>
      </w:r>
    </w:p>
    <w:p w14:paraId="30BF09F0" w14:textId="77777777" w:rsidR="00F306F9" w:rsidRPr="00BC3BCD" w:rsidRDefault="00F306F9" w:rsidP="00F94B31">
      <w:pPr>
        <w:rPr>
          <w:rFonts w:ascii="CorpoS" w:hAnsi="CorpoS" w:cstheme="majorBidi"/>
          <w:color w:val="00B050"/>
        </w:rPr>
      </w:pPr>
      <w:r w:rsidRPr="00BC3BCD">
        <w:rPr>
          <w:rFonts w:ascii="CorpoS" w:hAnsi="CorpoS" w:cstheme="majorBidi"/>
          <w:color w:val="000000" w:themeColor="text1"/>
        </w:rPr>
        <w:sym w:font="Wingdings" w:char="F0A8"/>
      </w:r>
      <w:r w:rsidRPr="00BC3BCD">
        <w:rPr>
          <w:rFonts w:ascii="CorpoS" w:hAnsi="CorpoS" w:cstheme="majorBidi"/>
          <w:color w:val="000000" w:themeColor="text1"/>
        </w:rPr>
        <w:t xml:space="preserve"> 5) Very satisfied   </w:t>
      </w:r>
      <w:r w:rsidRPr="00BC3BCD">
        <w:rPr>
          <w:rFonts w:ascii="CorpoS" w:hAnsi="CorpoS" w:cstheme="majorBidi"/>
          <w:color w:val="000000" w:themeColor="text1"/>
        </w:rPr>
        <w:sym w:font="Wingdings" w:char="F0A8"/>
      </w:r>
      <w:r w:rsidRPr="00BC3BCD">
        <w:rPr>
          <w:rFonts w:ascii="CorpoS" w:hAnsi="CorpoS" w:cstheme="majorBidi"/>
          <w:color w:val="000000" w:themeColor="text1"/>
        </w:rPr>
        <w:t xml:space="preserve"> 4) Satisfied   </w:t>
      </w:r>
      <w:r w:rsidRPr="00BC3BCD">
        <w:rPr>
          <w:rFonts w:ascii="CorpoS" w:hAnsi="CorpoS" w:cstheme="majorBidi"/>
          <w:color w:val="000000" w:themeColor="text1"/>
        </w:rPr>
        <w:sym w:font="Wingdings" w:char="F0A8"/>
      </w:r>
      <w:r w:rsidRPr="00BC3BCD">
        <w:rPr>
          <w:rFonts w:ascii="CorpoS" w:hAnsi="CorpoS" w:cstheme="majorBidi"/>
          <w:color w:val="000000" w:themeColor="text1"/>
        </w:rPr>
        <w:t xml:space="preserve"> 3) Fair   </w:t>
      </w:r>
      <w:r w:rsidRPr="00BC3BCD">
        <w:rPr>
          <w:rFonts w:ascii="CorpoS" w:hAnsi="CorpoS" w:cstheme="majorBidi"/>
          <w:color w:val="000000" w:themeColor="text1"/>
        </w:rPr>
        <w:sym w:font="Wingdings" w:char="F0A8"/>
      </w:r>
      <w:r w:rsidRPr="00BC3BCD">
        <w:rPr>
          <w:rFonts w:ascii="CorpoS" w:hAnsi="CorpoS" w:cstheme="majorBidi"/>
          <w:color w:val="000000" w:themeColor="text1"/>
        </w:rPr>
        <w:t xml:space="preserve"> 2) Dissatisfied   </w:t>
      </w:r>
      <w:r w:rsidRPr="00BC3BCD">
        <w:rPr>
          <w:rFonts w:ascii="CorpoS" w:hAnsi="CorpoS" w:cstheme="majorBidi"/>
          <w:color w:val="000000" w:themeColor="text1"/>
        </w:rPr>
        <w:sym w:font="Wingdings" w:char="F0A8"/>
      </w:r>
      <w:r w:rsidRPr="00BC3BCD">
        <w:rPr>
          <w:rFonts w:ascii="CorpoS" w:hAnsi="CorpoS" w:cstheme="majorBidi"/>
          <w:color w:val="000000" w:themeColor="text1"/>
        </w:rPr>
        <w:t xml:space="preserve"> 1) Very</w:t>
      </w:r>
      <w:r w:rsidRPr="00BC3BCD">
        <w:rPr>
          <w:rFonts w:ascii="CorpoS" w:hAnsi="CorpoS" w:cstheme="majorBidi"/>
          <w:color w:val="00B050"/>
        </w:rPr>
        <w:t xml:space="preserve"> </w:t>
      </w:r>
      <w:r w:rsidRPr="00BC3BCD">
        <w:rPr>
          <w:rFonts w:ascii="CorpoS" w:hAnsi="CorpoS" w:cstheme="majorBidi"/>
          <w:color w:val="000000" w:themeColor="text1"/>
        </w:rPr>
        <w:t xml:space="preserve">dissatisfied   </w:t>
      </w:r>
      <w:r w:rsidRPr="00BC3BCD">
        <w:rPr>
          <w:rFonts w:ascii="CorpoS" w:hAnsi="CorpoS" w:cstheme="majorBidi"/>
          <w:color w:val="000000" w:themeColor="text1"/>
        </w:rPr>
        <w:sym w:font="Wingdings" w:char="F0A8"/>
      </w:r>
      <w:r w:rsidRPr="00BC3BCD">
        <w:rPr>
          <w:rFonts w:ascii="CorpoS" w:hAnsi="CorpoS" w:cstheme="majorBidi"/>
          <w:color w:val="000000" w:themeColor="text1"/>
        </w:rPr>
        <w:t xml:space="preserve"> 9) No statement</w:t>
      </w:r>
    </w:p>
    <w:p w14:paraId="2BED16A1" w14:textId="77777777" w:rsidR="00C17D80" w:rsidRPr="002F57BC" w:rsidRDefault="00C17D80" w:rsidP="00F94B31">
      <w:pPr>
        <w:rPr>
          <w:rFonts w:ascii="CorpoS" w:hAnsi="CorpoS" w:cstheme="majorBidi"/>
          <w:color w:val="FF0000"/>
          <w:lang w:val="en-GB"/>
        </w:rPr>
      </w:pPr>
      <w:r w:rsidRPr="002F57BC">
        <w:rPr>
          <w:rFonts w:ascii="CorpoS" w:hAnsi="CorpoS" w:cstheme="majorBidi"/>
          <w:color w:val="FF0000"/>
        </w:rPr>
        <w:t>If rate 2 or 1, please reason ___________________________Otherwise, it cannot go to the next question.</w:t>
      </w:r>
    </w:p>
    <w:p w14:paraId="4189DB2E" w14:textId="77777777" w:rsidR="00B70162" w:rsidRDefault="00B70162" w:rsidP="00F94B31">
      <w:pPr>
        <w:rPr>
          <w:rFonts w:ascii="CorpoS" w:hAnsi="CorpoS" w:cstheme="majorBidi"/>
          <w:b/>
          <w:bCs/>
          <w:color w:val="0070C0"/>
          <w:u w:val="single"/>
        </w:rPr>
      </w:pPr>
    </w:p>
    <w:p w14:paraId="60AA527E" w14:textId="77777777" w:rsidR="00F306F9" w:rsidRDefault="00BC3BCD" w:rsidP="00F94B31">
      <w:pPr>
        <w:rPr>
          <w:rFonts w:ascii="CorpoS" w:hAnsi="CorpoS" w:cstheme="majorBidi"/>
          <w:b/>
          <w:bCs/>
          <w:color w:val="0070C0"/>
          <w:u w:val="single"/>
        </w:rPr>
      </w:pPr>
      <w:r w:rsidRPr="00BC3BCD">
        <w:rPr>
          <w:rFonts w:ascii="CorpoS" w:hAnsi="CorpoS" w:cstheme="majorBidi"/>
          <w:b/>
          <w:bCs/>
          <w:color w:val="0070C0"/>
          <w:u w:val="single"/>
        </w:rPr>
        <w:t xml:space="preserve">(Part 2: </w:t>
      </w:r>
      <w:r w:rsidR="00F306F9" w:rsidRPr="00BC3BCD">
        <w:rPr>
          <w:rFonts w:ascii="CorpoS" w:hAnsi="CorpoS" w:cstheme="majorBidi"/>
          <w:b/>
          <w:bCs/>
          <w:color w:val="0070C0"/>
          <w:u w:val="single"/>
        </w:rPr>
        <w:t>Test drive</w:t>
      </w:r>
      <w:r w:rsidRPr="00BC3BCD">
        <w:rPr>
          <w:rFonts w:ascii="CorpoS" w:hAnsi="CorpoS" w:cstheme="majorBidi"/>
          <w:b/>
          <w:bCs/>
          <w:color w:val="0070C0"/>
          <w:u w:val="single"/>
        </w:rPr>
        <w:t>)</w:t>
      </w:r>
    </w:p>
    <w:p w14:paraId="012BA35D" w14:textId="77777777" w:rsidR="00F306F9" w:rsidRPr="00BC3BCD" w:rsidRDefault="00F306F9" w:rsidP="00B70162">
      <w:pPr>
        <w:pStyle w:val="ListParagraph"/>
        <w:numPr>
          <w:ilvl w:val="0"/>
          <w:numId w:val="31"/>
        </w:numPr>
        <w:rPr>
          <w:rFonts w:ascii="CorpoS" w:hAnsi="CorpoS" w:cstheme="majorBidi"/>
          <w:b/>
          <w:bCs/>
        </w:rPr>
      </w:pPr>
      <w:r w:rsidRPr="00BC3BCD">
        <w:rPr>
          <w:rFonts w:ascii="CorpoS" w:hAnsi="CorpoS" w:cstheme="majorBidi"/>
          <w:b/>
          <w:bCs/>
        </w:rPr>
        <w:t xml:space="preserve">Were you </w:t>
      </w:r>
      <w:r w:rsidRPr="00BC3BCD">
        <w:rPr>
          <w:rFonts w:ascii="CorpoS" w:hAnsi="CorpoS" w:cstheme="majorBidi"/>
          <w:b/>
          <w:bCs/>
          <w:u w:val="single"/>
        </w:rPr>
        <w:t>offered</w:t>
      </w:r>
      <w:r w:rsidRPr="00BC3BCD">
        <w:rPr>
          <w:rFonts w:ascii="CorpoS" w:hAnsi="CorpoS" w:cstheme="majorBidi"/>
          <w:b/>
          <w:bCs/>
        </w:rPr>
        <w:t xml:space="preserve"> a test drive before making your purchase decision?</w:t>
      </w:r>
    </w:p>
    <w:p w14:paraId="0226D65E" w14:textId="77777777" w:rsidR="00F306F9" w:rsidRPr="002F57BC" w:rsidRDefault="00F306F9" w:rsidP="00F94B31">
      <w:pPr>
        <w:ind w:firstLine="720"/>
        <w:rPr>
          <w:rFonts w:ascii="CorpoS" w:hAnsi="CorpoS" w:cstheme="majorBidi"/>
        </w:rPr>
      </w:pPr>
      <w:r w:rsidRPr="002F57BC">
        <w:rPr>
          <w:rFonts w:ascii="CorpoS" w:hAnsi="CorpoS" w:cstheme="majorBidi"/>
        </w:rPr>
        <w:sym w:font="Wingdings" w:char="F0A8"/>
      </w:r>
      <w:r w:rsidRPr="002F57BC">
        <w:rPr>
          <w:rFonts w:ascii="CorpoS" w:hAnsi="CorpoS" w:cstheme="majorBidi"/>
        </w:rPr>
        <w:t xml:space="preserve">  1) Yes </w:t>
      </w:r>
      <w:r w:rsidRPr="002F57BC">
        <w:rPr>
          <w:rFonts w:ascii="CorpoS" w:hAnsi="CorpoS" w:cstheme="majorBidi"/>
        </w:rPr>
        <w:tab/>
      </w:r>
      <w:r w:rsidRPr="002F57BC">
        <w:rPr>
          <w:rFonts w:ascii="CorpoS" w:hAnsi="CorpoS" w:cstheme="majorBidi"/>
        </w:rPr>
        <w:sym w:font="Wingdings" w:char="F0A8"/>
      </w:r>
      <w:r w:rsidRPr="002F57BC">
        <w:rPr>
          <w:rFonts w:ascii="CorpoS" w:hAnsi="CorpoS" w:cstheme="majorBidi"/>
        </w:rPr>
        <w:t xml:space="preserve"> 2) No        </w:t>
      </w:r>
      <w:r w:rsidRPr="002F57BC">
        <w:rPr>
          <w:rFonts w:ascii="CorpoS" w:hAnsi="CorpoS" w:cstheme="majorBidi"/>
        </w:rPr>
        <w:sym w:font="Wingdings" w:char="F0A8"/>
      </w:r>
      <w:r w:rsidRPr="002F57BC">
        <w:rPr>
          <w:rFonts w:ascii="CorpoS" w:hAnsi="CorpoS" w:cstheme="majorBidi"/>
        </w:rPr>
        <w:t xml:space="preserve"> 9) I don’t know/no statement</w:t>
      </w:r>
    </w:p>
    <w:p w14:paraId="26FA94BD" w14:textId="77777777" w:rsidR="00F306F9" w:rsidRPr="002F57BC" w:rsidRDefault="00F306F9" w:rsidP="00F94B31">
      <w:pPr>
        <w:rPr>
          <w:rFonts w:ascii="CorpoS" w:hAnsi="CorpoS" w:cstheme="majorBidi"/>
        </w:rPr>
      </w:pPr>
    </w:p>
    <w:p w14:paraId="7628EBA9" w14:textId="77777777" w:rsidR="00F306F9" w:rsidRPr="00BC3BCD" w:rsidRDefault="00F306F9" w:rsidP="00B70162">
      <w:pPr>
        <w:pStyle w:val="ListParagraph"/>
        <w:numPr>
          <w:ilvl w:val="0"/>
          <w:numId w:val="31"/>
        </w:numPr>
        <w:rPr>
          <w:rFonts w:ascii="CorpoS" w:hAnsi="CorpoS" w:cstheme="majorBidi"/>
          <w:b/>
          <w:bCs/>
        </w:rPr>
      </w:pPr>
      <w:r w:rsidRPr="00BC3BCD">
        <w:rPr>
          <w:rFonts w:ascii="CorpoS" w:hAnsi="CorpoS" w:cstheme="majorBidi"/>
          <w:b/>
          <w:bCs/>
        </w:rPr>
        <w:t xml:space="preserve">Did you </w:t>
      </w:r>
      <w:r w:rsidRPr="00BC3BCD">
        <w:rPr>
          <w:rFonts w:ascii="CorpoS" w:hAnsi="CorpoS" w:cstheme="majorBidi"/>
          <w:b/>
          <w:bCs/>
          <w:u w:val="single"/>
        </w:rPr>
        <w:t>take</w:t>
      </w:r>
      <w:r w:rsidRPr="00BC3BCD">
        <w:rPr>
          <w:rFonts w:ascii="CorpoS" w:hAnsi="CorpoS" w:cstheme="majorBidi"/>
          <w:b/>
          <w:bCs/>
        </w:rPr>
        <w:t xml:space="preserve"> a test drive before making your purchase decision? </w:t>
      </w:r>
    </w:p>
    <w:p w14:paraId="1AE5B183" w14:textId="77777777" w:rsidR="00F306F9" w:rsidRPr="002F57BC" w:rsidRDefault="00F306F9" w:rsidP="00F94B31">
      <w:pPr>
        <w:ind w:firstLine="720"/>
        <w:rPr>
          <w:rFonts w:ascii="CorpoS" w:hAnsi="CorpoS" w:cstheme="majorBidi"/>
          <w:color w:val="FF0000"/>
        </w:rPr>
      </w:pPr>
      <w:r w:rsidRPr="002F57BC">
        <w:rPr>
          <w:rFonts w:ascii="CorpoS" w:hAnsi="CorpoS" w:cstheme="majorBidi"/>
        </w:rPr>
        <w:sym w:font="Wingdings" w:char="F0A8"/>
      </w:r>
      <w:r w:rsidRPr="002F57BC">
        <w:rPr>
          <w:rFonts w:ascii="CorpoS" w:hAnsi="CorpoS" w:cstheme="majorBidi"/>
        </w:rPr>
        <w:t xml:space="preserve">  1) Yes </w:t>
      </w:r>
      <w:r w:rsidR="00BC3BCD">
        <w:rPr>
          <w:rFonts w:ascii="CorpoS" w:hAnsi="CorpoS" w:cstheme="majorBidi"/>
          <w:color w:val="FF0000"/>
        </w:rPr>
        <w:t>G</w:t>
      </w:r>
      <w:r w:rsidR="00BB25DF" w:rsidRPr="002F57BC">
        <w:rPr>
          <w:rFonts w:ascii="CorpoS" w:hAnsi="CorpoS" w:cstheme="majorBidi"/>
          <w:color w:val="FF0000"/>
        </w:rPr>
        <w:t>o to Q</w:t>
      </w:r>
      <w:r w:rsidR="00BC3BCD">
        <w:rPr>
          <w:rFonts w:ascii="CorpoS" w:hAnsi="CorpoS" w:cstheme="majorBidi"/>
          <w:color w:val="FF0000"/>
        </w:rPr>
        <w:t>6</w:t>
      </w:r>
      <w:r w:rsidR="00BB25DF" w:rsidRPr="002F57BC">
        <w:rPr>
          <w:rFonts w:ascii="CorpoS" w:hAnsi="CorpoS" w:cstheme="majorBidi"/>
          <w:color w:val="FF0000"/>
        </w:rPr>
        <w:tab/>
      </w:r>
      <w:r w:rsidRPr="002F57BC">
        <w:rPr>
          <w:rFonts w:ascii="CorpoS" w:hAnsi="CorpoS" w:cstheme="majorBidi"/>
        </w:rPr>
        <w:sym w:font="Wingdings" w:char="F0A8"/>
      </w:r>
      <w:r w:rsidRPr="002F57BC">
        <w:rPr>
          <w:rFonts w:ascii="CorpoS" w:hAnsi="CorpoS" w:cstheme="majorBidi"/>
        </w:rPr>
        <w:t xml:space="preserve"> 2) No </w:t>
      </w:r>
      <w:r w:rsidR="00BC3BCD">
        <w:rPr>
          <w:rFonts w:ascii="CorpoS" w:hAnsi="CorpoS" w:cstheme="majorBidi"/>
          <w:color w:val="FF0000"/>
        </w:rPr>
        <w:t>Go to Q5</w:t>
      </w:r>
    </w:p>
    <w:p w14:paraId="78D7BB3D" w14:textId="77777777" w:rsidR="00E00639" w:rsidRPr="002F57BC" w:rsidRDefault="00E00639" w:rsidP="00F94B31">
      <w:pPr>
        <w:ind w:firstLine="720"/>
        <w:rPr>
          <w:rFonts w:ascii="CorpoS" w:hAnsi="CorpoS" w:cstheme="majorBidi"/>
          <w:color w:val="FF0000"/>
        </w:rPr>
      </w:pPr>
    </w:p>
    <w:p w14:paraId="07370C66" w14:textId="77777777" w:rsidR="00F306F9" w:rsidRPr="00BC3BCD" w:rsidRDefault="00F306F9" w:rsidP="00B70162">
      <w:pPr>
        <w:pStyle w:val="ListParagraph"/>
        <w:numPr>
          <w:ilvl w:val="0"/>
          <w:numId w:val="31"/>
        </w:numPr>
        <w:rPr>
          <w:rFonts w:ascii="CorpoS" w:hAnsi="CorpoS" w:cstheme="majorBidi"/>
          <w:b/>
          <w:bCs/>
          <w:sz w:val="22"/>
          <w:szCs w:val="28"/>
        </w:rPr>
      </w:pPr>
      <w:r w:rsidRPr="00BC3BCD">
        <w:rPr>
          <w:rFonts w:ascii="CorpoS" w:hAnsi="CorpoS" w:cstheme="majorBidi"/>
          <w:b/>
          <w:bCs/>
          <w:sz w:val="22"/>
          <w:szCs w:val="28"/>
        </w:rPr>
        <w:t>Why didn’t you take a test drive?</w:t>
      </w:r>
      <w:r w:rsidRPr="00BC3BCD">
        <w:rPr>
          <w:rFonts w:ascii="CorpoS" w:hAnsi="CorpoS" w:cstheme="majorBidi"/>
          <w:b/>
          <w:bCs/>
          <w:color w:val="FF0000"/>
          <w:sz w:val="22"/>
          <w:szCs w:val="28"/>
        </w:rPr>
        <w:t xml:space="preserve"> </w:t>
      </w:r>
      <w:r w:rsidR="00E00639" w:rsidRPr="00BC3BCD">
        <w:rPr>
          <w:rFonts w:ascii="CorpoS" w:hAnsi="CorpoS" w:cstheme="majorBidi"/>
          <w:color w:val="FF0000"/>
          <w:sz w:val="22"/>
          <w:szCs w:val="28"/>
        </w:rPr>
        <w:t>Go to Q</w:t>
      </w:r>
      <w:r w:rsidR="00BC3BCD" w:rsidRPr="00BC3BCD">
        <w:rPr>
          <w:rFonts w:ascii="CorpoS" w:hAnsi="CorpoS" w:cstheme="majorBidi"/>
          <w:color w:val="FF0000"/>
          <w:sz w:val="22"/>
          <w:szCs w:val="28"/>
        </w:rPr>
        <w:t>7</w:t>
      </w:r>
      <w:r w:rsidRPr="00BC3BCD">
        <w:rPr>
          <w:rFonts w:ascii="CorpoS" w:hAnsi="CorpoS" w:cstheme="majorBidi"/>
          <w:b/>
          <w:bCs/>
          <w:color w:val="FF0000"/>
          <w:sz w:val="22"/>
          <w:szCs w:val="28"/>
        </w:rPr>
        <w:t xml:space="preserve">     </w:t>
      </w:r>
    </w:p>
    <w:p w14:paraId="65E354A2" w14:textId="77777777" w:rsidR="00F306F9" w:rsidRPr="002F57BC" w:rsidRDefault="00F306F9" w:rsidP="00F94B31">
      <w:pPr>
        <w:ind w:firstLine="720"/>
        <w:rPr>
          <w:rFonts w:ascii="CorpoS" w:hAnsi="CorpoS" w:cstheme="majorBidi"/>
        </w:rPr>
      </w:pPr>
      <w:r w:rsidRPr="002F57BC">
        <w:rPr>
          <w:rFonts w:ascii="CorpoS" w:hAnsi="CorpoS" w:cs="Times New Roman"/>
        </w:rPr>
        <w:t>□</w:t>
      </w:r>
      <w:r w:rsidRPr="002F57BC">
        <w:rPr>
          <w:rFonts w:ascii="CorpoS" w:hAnsi="CorpoS" w:cstheme="majorBidi"/>
        </w:rPr>
        <w:t xml:space="preserve"> 1) Desired model not available</w:t>
      </w:r>
      <w:r w:rsidRPr="002F57BC">
        <w:rPr>
          <w:rFonts w:ascii="CorpoS" w:hAnsi="CorpoS" w:cstheme="majorBidi"/>
        </w:rPr>
        <w:tab/>
        <w:t xml:space="preserve"> </w:t>
      </w:r>
    </w:p>
    <w:p w14:paraId="5D32B1CD" w14:textId="77777777" w:rsidR="00F306F9" w:rsidRPr="002F57BC" w:rsidRDefault="00F306F9" w:rsidP="00F94B31">
      <w:pPr>
        <w:ind w:firstLine="720"/>
        <w:rPr>
          <w:rFonts w:ascii="CorpoS" w:hAnsi="CorpoS" w:cstheme="majorBidi"/>
        </w:rPr>
      </w:pPr>
      <w:r w:rsidRPr="002F57BC">
        <w:rPr>
          <w:rFonts w:ascii="CorpoS" w:hAnsi="CorpoS" w:cs="Times New Roman"/>
        </w:rPr>
        <w:t>□</w:t>
      </w:r>
      <w:r w:rsidRPr="002F57BC">
        <w:rPr>
          <w:rFonts w:ascii="CorpoS" w:hAnsi="CorpoS" w:cstheme="majorBidi"/>
        </w:rPr>
        <w:t xml:space="preserve"> 2) Desired motorization not available</w:t>
      </w:r>
      <w:r w:rsidRPr="002F57BC">
        <w:rPr>
          <w:rFonts w:ascii="CorpoS" w:hAnsi="CorpoS" w:cstheme="majorBidi"/>
        </w:rPr>
        <w:tab/>
      </w:r>
    </w:p>
    <w:p w14:paraId="7CDBF556" w14:textId="77777777" w:rsidR="00F306F9" w:rsidRPr="002F57BC" w:rsidRDefault="00F306F9" w:rsidP="00F94B31">
      <w:pPr>
        <w:ind w:firstLine="720"/>
        <w:rPr>
          <w:rFonts w:ascii="CorpoS" w:hAnsi="CorpoS" w:cstheme="majorBidi"/>
        </w:rPr>
      </w:pPr>
      <w:r w:rsidRPr="002F57BC">
        <w:rPr>
          <w:rFonts w:ascii="CorpoS" w:hAnsi="CorpoS" w:cs="Times New Roman"/>
        </w:rPr>
        <w:t>□</w:t>
      </w:r>
      <w:r w:rsidRPr="002F57BC">
        <w:rPr>
          <w:rFonts w:ascii="CorpoS" w:hAnsi="CorpoS" w:cstheme="majorBidi"/>
        </w:rPr>
        <w:t xml:space="preserve"> 3) Desired date for test drive not feasible        </w:t>
      </w:r>
    </w:p>
    <w:p w14:paraId="1D5FEBB7" w14:textId="77777777" w:rsidR="00F306F9" w:rsidRPr="002F57BC" w:rsidRDefault="00F306F9" w:rsidP="00F94B31">
      <w:pPr>
        <w:ind w:firstLine="720"/>
        <w:rPr>
          <w:rFonts w:ascii="CorpoS" w:hAnsi="CorpoS" w:cstheme="majorBidi"/>
        </w:rPr>
      </w:pPr>
      <w:r w:rsidRPr="002F57BC">
        <w:rPr>
          <w:rFonts w:ascii="CorpoS" w:hAnsi="CorpoS" w:cs="Times New Roman"/>
        </w:rPr>
        <w:t>□</w:t>
      </w:r>
      <w:r w:rsidRPr="002F57BC">
        <w:rPr>
          <w:rFonts w:ascii="CorpoS" w:hAnsi="CorpoS" w:cstheme="majorBidi"/>
        </w:rPr>
        <w:t xml:space="preserve"> 4) </w:t>
      </w:r>
      <w:proofErr w:type="gramStart"/>
      <w:r w:rsidRPr="002F57BC">
        <w:rPr>
          <w:rFonts w:ascii="CorpoS" w:hAnsi="CorpoS" w:cstheme="majorBidi"/>
        </w:rPr>
        <w:t>My</w:t>
      </w:r>
      <w:proofErr w:type="gramEnd"/>
      <w:r w:rsidRPr="002F57BC">
        <w:rPr>
          <w:rFonts w:ascii="CorpoS" w:hAnsi="CorpoS" w:cstheme="majorBidi"/>
        </w:rPr>
        <w:t xml:space="preserve"> dealer did not offer a test drive to me</w:t>
      </w:r>
      <w:r w:rsidRPr="002F57BC">
        <w:rPr>
          <w:rFonts w:ascii="CorpoS" w:hAnsi="CorpoS" w:cstheme="majorBidi"/>
        </w:rPr>
        <w:tab/>
        <w:t xml:space="preserve"> </w:t>
      </w:r>
    </w:p>
    <w:p w14:paraId="03E28E8C" w14:textId="77777777" w:rsidR="00F306F9" w:rsidRPr="002F57BC" w:rsidRDefault="00F306F9" w:rsidP="00F94B31">
      <w:pPr>
        <w:ind w:firstLine="720"/>
        <w:rPr>
          <w:rFonts w:ascii="CorpoS" w:hAnsi="CorpoS" w:cstheme="majorBidi"/>
        </w:rPr>
      </w:pPr>
      <w:r w:rsidRPr="002F57BC">
        <w:rPr>
          <w:rFonts w:ascii="CorpoS" w:hAnsi="CorpoS" w:cs="Times New Roman"/>
        </w:rPr>
        <w:t>□</w:t>
      </w:r>
      <w:r w:rsidRPr="002F57BC">
        <w:rPr>
          <w:rFonts w:ascii="CorpoS" w:hAnsi="CorpoS" w:cstheme="majorBidi"/>
        </w:rPr>
        <w:t xml:space="preserve"> 5) I was not interested in taking a test drive    </w:t>
      </w:r>
    </w:p>
    <w:p w14:paraId="258333C7" w14:textId="77777777" w:rsidR="00F306F9" w:rsidRPr="002F57BC" w:rsidRDefault="00F306F9" w:rsidP="00F94B31">
      <w:pPr>
        <w:ind w:firstLine="720"/>
        <w:rPr>
          <w:rFonts w:ascii="CorpoS" w:hAnsi="CorpoS" w:cstheme="majorBidi"/>
        </w:rPr>
      </w:pPr>
      <w:r w:rsidRPr="002F57BC">
        <w:rPr>
          <w:rFonts w:ascii="CorpoS" w:hAnsi="CorpoS" w:cs="Times New Roman"/>
        </w:rPr>
        <w:t>□</w:t>
      </w:r>
      <w:r w:rsidRPr="002F57BC">
        <w:rPr>
          <w:rFonts w:ascii="CorpoS" w:hAnsi="CorpoS" w:cstheme="majorBidi"/>
        </w:rPr>
        <w:t xml:space="preserve"> 6) Other reasons</w:t>
      </w:r>
      <w:proofErr w:type="gramStart"/>
      <w:r w:rsidRPr="002F57BC">
        <w:rPr>
          <w:rFonts w:ascii="CorpoS" w:hAnsi="CorpoS" w:cstheme="majorBidi"/>
        </w:rPr>
        <w:t>:_</w:t>
      </w:r>
      <w:proofErr w:type="gramEnd"/>
      <w:r w:rsidRPr="002F57BC">
        <w:rPr>
          <w:rFonts w:ascii="CorpoS" w:hAnsi="CorpoS" w:cstheme="majorBidi"/>
        </w:rPr>
        <w:t>______________________</w:t>
      </w:r>
    </w:p>
    <w:p w14:paraId="3566257F" w14:textId="77777777" w:rsidR="00F306F9" w:rsidRPr="002F57BC" w:rsidRDefault="00F306F9" w:rsidP="00F94B31">
      <w:pPr>
        <w:rPr>
          <w:rFonts w:ascii="CorpoS" w:hAnsi="CorpoS" w:cstheme="majorBidi"/>
          <w:cs/>
        </w:rPr>
      </w:pPr>
      <w:r w:rsidRPr="002F57BC">
        <w:rPr>
          <w:rFonts w:ascii="CorpoS" w:hAnsi="CorpoS" w:cstheme="majorBidi"/>
        </w:rPr>
        <w:t xml:space="preserve">   </w:t>
      </w:r>
    </w:p>
    <w:p w14:paraId="2AB94890" w14:textId="77777777" w:rsidR="00B467E0" w:rsidRPr="00BC3BCD" w:rsidRDefault="00F306F9" w:rsidP="00B70162">
      <w:pPr>
        <w:pStyle w:val="ListParagraph"/>
        <w:numPr>
          <w:ilvl w:val="0"/>
          <w:numId w:val="31"/>
        </w:numPr>
        <w:rPr>
          <w:rFonts w:ascii="CorpoS" w:hAnsi="CorpoS" w:cstheme="majorBidi"/>
          <w:b/>
          <w:bCs/>
          <w:color w:val="FF0000"/>
          <w:sz w:val="22"/>
          <w:szCs w:val="22"/>
        </w:rPr>
      </w:pPr>
      <w:r w:rsidRPr="00BC3BCD">
        <w:rPr>
          <w:rFonts w:ascii="CorpoS" w:hAnsi="CorpoS" w:cstheme="majorBidi"/>
          <w:b/>
          <w:bCs/>
          <w:sz w:val="22"/>
          <w:szCs w:val="22"/>
        </w:rPr>
        <w:t xml:space="preserve">How satisfied were you with your test drive? </w:t>
      </w:r>
    </w:p>
    <w:p w14:paraId="21218478" w14:textId="77777777" w:rsidR="00F306F9" w:rsidRPr="00BC3BCD" w:rsidRDefault="00F306F9" w:rsidP="00BC3BCD">
      <w:pPr>
        <w:rPr>
          <w:rFonts w:ascii="CorpoS" w:hAnsi="CorpoS" w:cstheme="majorBidi"/>
          <w:color w:val="00B050"/>
        </w:rPr>
      </w:pPr>
      <w:r w:rsidRPr="00BC3BCD">
        <w:rPr>
          <w:rFonts w:ascii="CorpoS" w:hAnsi="CorpoS" w:cstheme="majorBidi"/>
          <w:color w:val="000000" w:themeColor="text1"/>
        </w:rPr>
        <w:sym w:font="Wingdings" w:char="F0A8"/>
      </w:r>
      <w:r w:rsidRPr="00BC3BCD">
        <w:rPr>
          <w:rFonts w:ascii="CorpoS" w:hAnsi="CorpoS" w:cstheme="majorBidi"/>
          <w:color w:val="000000" w:themeColor="text1"/>
        </w:rPr>
        <w:t xml:space="preserve"> 5) Very satisfied   </w:t>
      </w:r>
      <w:r w:rsidRPr="00BC3BCD">
        <w:rPr>
          <w:rFonts w:ascii="CorpoS" w:hAnsi="CorpoS" w:cstheme="majorBidi"/>
          <w:color w:val="000000" w:themeColor="text1"/>
        </w:rPr>
        <w:sym w:font="Wingdings" w:char="F0A8"/>
      </w:r>
      <w:r w:rsidRPr="00BC3BCD">
        <w:rPr>
          <w:rFonts w:ascii="CorpoS" w:hAnsi="CorpoS" w:cstheme="majorBidi"/>
          <w:color w:val="000000" w:themeColor="text1"/>
        </w:rPr>
        <w:t xml:space="preserve"> 4) Satisfied   </w:t>
      </w:r>
      <w:r w:rsidRPr="00BC3BCD">
        <w:rPr>
          <w:rFonts w:ascii="CorpoS" w:hAnsi="CorpoS" w:cstheme="majorBidi"/>
          <w:color w:val="000000" w:themeColor="text1"/>
        </w:rPr>
        <w:sym w:font="Wingdings" w:char="F0A8"/>
      </w:r>
      <w:r w:rsidRPr="00BC3BCD">
        <w:rPr>
          <w:rFonts w:ascii="CorpoS" w:hAnsi="CorpoS" w:cstheme="majorBidi"/>
          <w:color w:val="000000" w:themeColor="text1"/>
        </w:rPr>
        <w:t xml:space="preserve"> 3) Fair   </w:t>
      </w:r>
      <w:r w:rsidRPr="00BC3BCD">
        <w:rPr>
          <w:rFonts w:ascii="CorpoS" w:hAnsi="CorpoS" w:cstheme="majorBidi"/>
          <w:color w:val="000000" w:themeColor="text1"/>
        </w:rPr>
        <w:sym w:font="Wingdings" w:char="F0A8"/>
      </w:r>
      <w:r w:rsidRPr="00BC3BCD">
        <w:rPr>
          <w:rFonts w:ascii="CorpoS" w:hAnsi="CorpoS" w:cstheme="majorBidi"/>
          <w:color w:val="000000" w:themeColor="text1"/>
        </w:rPr>
        <w:t xml:space="preserve"> 2) Dissatisfied   </w:t>
      </w:r>
      <w:r w:rsidRPr="00BC3BCD">
        <w:rPr>
          <w:rFonts w:ascii="CorpoS" w:hAnsi="CorpoS" w:cstheme="majorBidi"/>
          <w:color w:val="000000" w:themeColor="text1"/>
        </w:rPr>
        <w:sym w:font="Wingdings" w:char="F0A8"/>
      </w:r>
      <w:r w:rsidRPr="00BC3BCD">
        <w:rPr>
          <w:rFonts w:ascii="CorpoS" w:hAnsi="CorpoS" w:cstheme="majorBidi"/>
          <w:color w:val="000000" w:themeColor="text1"/>
        </w:rPr>
        <w:t xml:space="preserve"> 1) Very</w:t>
      </w:r>
      <w:r w:rsidRPr="00BC3BCD">
        <w:rPr>
          <w:rFonts w:ascii="CorpoS" w:hAnsi="CorpoS" w:cstheme="majorBidi"/>
          <w:color w:val="00B050"/>
        </w:rPr>
        <w:t xml:space="preserve"> </w:t>
      </w:r>
      <w:r w:rsidRPr="00BC3BCD">
        <w:rPr>
          <w:rFonts w:ascii="CorpoS" w:hAnsi="CorpoS" w:cstheme="majorBidi"/>
          <w:color w:val="000000" w:themeColor="text1"/>
        </w:rPr>
        <w:t xml:space="preserve">dissatisfied  </w:t>
      </w:r>
      <w:del w:id="38" w:author="Sales-01" w:date="2016-10-26T18:23:00Z">
        <w:r w:rsidRPr="00BC3BCD" w:rsidDel="00351774">
          <w:rPr>
            <w:rFonts w:ascii="CorpoS" w:hAnsi="CorpoS" w:cstheme="majorBidi"/>
            <w:color w:val="000000" w:themeColor="text1"/>
          </w:rPr>
          <w:delText xml:space="preserve"> </w:delText>
        </w:r>
        <w:r w:rsidRPr="00351774" w:rsidDel="00351774">
          <w:rPr>
            <w:rFonts w:ascii="CorpoS" w:hAnsi="CorpoS" w:cstheme="majorBidi"/>
            <w:color w:val="000000" w:themeColor="text1"/>
            <w:highlight w:val="yellow"/>
            <w:rPrChange w:id="39" w:author="Sales-01" w:date="2016-10-26T18:22:00Z">
              <w:rPr>
                <w:rFonts w:ascii="CorpoS" w:hAnsi="CorpoS" w:cstheme="majorBidi"/>
                <w:color w:val="000000" w:themeColor="text1"/>
              </w:rPr>
            </w:rPrChange>
          </w:rPr>
          <w:sym w:font="Wingdings" w:char="F0A8"/>
        </w:r>
        <w:r w:rsidRPr="00351774" w:rsidDel="00351774">
          <w:rPr>
            <w:rFonts w:ascii="CorpoS" w:hAnsi="CorpoS" w:cstheme="majorBidi"/>
            <w:color w:val="000000" w:themeColor="text1"/>
            <w:highlight w:val="yellow"/>
            <w:rPrChange w:id="40" w:author="Sales-01" w:date="2016-10-26T18:22:00Z">
              <w:rPr>
                <w:rFonts w:ascii="CorpoS" w:hAnsi="CorpoS" w:cstheme="majorBidi"/>
                <w:color w:val="000000" w:themeColor="text1"/>
              </w:rPr>
            </w:rPrChange>
          </w:rPr>
          <w:delText xml:space="preserve"> 9) No stateme</w:delText>
        </w:r>
      </w:del>
      <w:del w:id="41" w:author="Sales-01" w:date="2016-10-26T18:22:00Z">
        <w:r w:rsidRPr="00351774" w:rsidDel="00351774">
          <w:rPr>
            <w:rFonts w:ascii="CorpoS" w:hAnsi="CorpoS" w:cstheme="majorBidi"/>
            <w:color w:val="000000" w:themeColor="text1"/>
            <w:highlight w:val="yellow"/>
            <w:rPrChange w:id="42" w:author="Sales-01" w:date="2016-10-26T18:22:00Z">
              <w:rPr>
                <w:rFonts w:ascii="CorpoS" w:hAnsi="CorpoS" w:cstheme="majorBidi"/>
                <w:color w:val="000000" w:themeColor="text1"/>
              </w:rPr>
            </w:rPrChange>
          </w:rPr>
          <w:delText>nt</w:delText>
        </w:r>
      </w:del>
    </w:p>
    <w:p w14:paraId="1DE3C65D" w14:textId="77777777" w:rsidR="003975D8" w:rsidRPr="00BC3BCD" w:rsidRDefault="003975D8" w:rsidP="00BC3BCD">
      <w:pPr>
        <w:ind w:firstLine="720"/>
        <w:rPr>
          <w:rFonts w:ascii="CorpoS" w:hAnsi="CorpoS" w:cstheme="majorBidi"/>
          <w:color w:val="FF0000"/>
          <w:lang w:val="en-GB"/>
        </w:rPr>
      </w:pPr>
      <w:r w:rsidRPr="00BC3BCD">
        <w:rPr>
          <w:rFonts w:ascii="CorpoS" w:hAnsi="CorpoS" w:cstheme="majorBidi"/>
          <w:color w:val="FF0000"/>
        </w:rPr>
        <w:t>If rate 2 or 1, please reason ___________________________Otherwise, it cannot go to the next question.</w:t>
      </w:r>
    </w:p>
    <w:p w14:paraId="463D9E4C" w14:textId="77777777" w:rsidR="00F306F9" w:rsidRPr="002F57BC" w:rsidRDefault="00F306F9" w:rsidP="00F94B31">
      <w:pPr>
        <w:rPr>
          <w:rFonts w:ascii="CorpoS" w:hAnsi="CorpoS" w:cstheme="majorBidi"/>
          <w:b/>
          <w:bCs/>
          <w:u w:val="single"/>
        </w:rPr>
      </w:pPr>
    </w:p>
    <w:p w14:paraId="44EEB282" w14:textId="77777777" w:rsidR="00F306F9" w:rsidRDefault="00BC3BCD" w:rsidP="00F94B31">
      <w:pPr>
        <w:rPr>
          <w:rFonts w:ascii="CorpoS" w:hAnsi="CorpoS" w:cstheme="majorBidi"/>
          <w:b/>
          <w:bCs/>
          <w:color w:val="0070C0"/>
          <w:u w:val="single"/>
        </w:rPr>
      </w:pPr>
      <w:r w:rsidRPr="00BC3BCD">
        <w:rPr>
          <w:rFonts w:ascii="CorpoS" w:hAnsi="CorpoS" w:cstheme="majorBidi"/>
          <w:b/>
          <w:bCs/>
          <w:color w:val="0070C0"/>
          <w:u w:val="single"/>
        </w:rPr>
        <w:t xml:space="preserve">(Part 3: </w:t>
      </w:r>
      <w:r w:rsidR="00F306F9" w:rsidRPr="00BC3BCD">
        <w:rPr>
          <w:rFonts w:ascii="CorpoS" w:hAnsi="CorpoS" w:cstheme="majorBidi"/>
          <w:b/>
          <w:bCs/>
          <w:color w:val="0070C0"/>
          <w:u w:val="single"/>
        </w:rPr>
        <w:t>Finance/</w:t>
      </w:r>
      <w:proofErr w:type="gramStart"/>
      <w:r w:rsidR="00F306F9" w:rsidRPr="00BC3BCD">
        <w:rPr>
          <w:rFonts w:ascii="CorpoS" w:hAnsi="CorpoS" w:cstheme="majorBidi"/>
          <w:b/>
          <w:bCs/>
          <w:color w:val="0070C0"/>
          <w:u w:val="single"/>
        </w:rPr>
        <w:t>Leasing</w:t>
      </w:r>
      <w:r w:rsidR="00F306F9" w:rsidRPr="00BC3BCD">
        <w:rPr>
          <w:rFonts w:ascii="CorpoS" w:hAnsi="CorpoS" w:cstheme="majorBidi"/>
          <w:b/>
          <w:bCs/>
          <w:color w:val="0070C0"/>
          <w:u w:val="single"/>
          <w:cs/>
        </w:rPr>
        <w:t xml:space="preserve"> </w:t>
      </w:r>
      <w:r w:rsidRPr="00BC3BCD">
        <w:rPr>
          <w:rFonts w:ascii="CorpoS" w:hAnsi="CorpoS" w:cstheme="majorBidi"/>
          <w:b/>
          <w:bCs/>
          <w:color w:val="0070C0"/>
          <w:u w:val="single"/>
        </w:rPr>
        <w:t>)</w:t>
      </w:r>
      <w:proofErr w:type="gramEnd"/>
    </w:p>
    <w:p w14:paraId="14430A75" w14:textId="77777777" w:rsidR="003975D8" w:rsidRPr="00BC3BCD" w:rsidRDefault="003975D8" w:rsidP="00B70162">
      <w:pPr>
        <w:pStyle w:val="ListParagraph"/>
        <w:numPr>
          <w:ilvl w:val="0"/>
          <w:numId w:val="31"/>
        </w:numPr>
        <w:rPr>
          <w:rFonts w:ascii="CorpoS" w:hAnsi="CorpoS" w:cstheme="majorBidi"/>
          <w:b/>
          <w:bCs/>
          <w:sz w:val="22"/>
          <w:szCs w:val="22"/>
        </w:rPr>
      </w:pPr>
      <w:r w:rsidRPr="00BC3BCD">
        <w:rPr>
          <w:rFonts w:ascii="CorpoS" w:hAnsi="CorpoS" w:cstheme="majorBidi"/>
          <w:b/>
          <w:bCs/>
          <w:sz w:val="22"/>
          <w:szCs w:val="22"/>
        </w:rPr>
        <w:t>Did you choose a product from Mercedes-Bens Leasing Thailand?</w:t>
      </w:r>
    </w:p>
    <w:p w14:paraId="6AF4ED30" w14:textId="77777777" w:rsidR="003975D8" w:rsidRPr="00BC3BCD" w:rsidRDefault="003975D8" w:rsidP="00F94B31">
      <w:pPr>
        <w:ind w:firstLine="720"/>
        <w:rPr>
          <w:rFonts w:ascii="CorpoS" w:hAnsi="CorpoS" w:cstheme="majorBidi"/>
          <w:color w:val="FF0000"/>
        </w:rPr>
      </w:pPr>
      <w:r w:rsidRPr="00BC3BCD">
        <w:rPr>
          <w:rFonts w:ascii="CorpoS" w:hAnsi="CorpoS" w:cstheme="majorBidi"/>
        </w:rPr>
        <w:sym w:font="Wingdings" w:char="F0A8"/>
      </w:r>
      <w:r w:rsidRPr="00BC3BCD">
        <w:rPr>
          <w:rFonts w:ascii="CorpoS" w:hAnsi="CorpoS" w:cstheme="majorBidi"/>
        </w:rPr>
        <w:t xml:space="preserve"> 1)  Yes </w:t>
      </w:r>
      <w:r w:rsidR="00BC3BCD">
        <w:rPr>
          <w:rFonts w:ascii="CorpoS" w:hAnsi="CorpoS" w:cstheme="majorBidi"/>
          <w:color w:val="FF0000"/>
        </w:rPr>
        <w:t>go to Q8</w:t>
      </w:r>
      <w:r w:rsidRPr="00BC3BCD">
        <w:rPr>
          <w:rFonts w:ascii="CorpoS" w:hAnsi="CorpoS" w:cstheme="majorBidi"/>
          <w:color w:val="FF0000"/>
        </w:rPr>
        <w:t xml:space="preserve">     </w:t>
      </w:r>
      <w:r w:rsidRPr="00BC3BCD">
        <w:rPr>
          <w:rFonts w:ascii="CorpoS" w:hAnsi="CorpoS" w:cstheme="majorBidi"/>
        </w:rPr>
        <w:tab/>
      </w:r>
      <w:r w:rsidRPr="00BC3BCD">
        <w:rPr>
          <w:rFonts w:ascii="CorpoS" w:hAnsi="CorpoS" w:cstheme="majorBidi"/>
        </w:rPr>
        <w:sym w:font="Wingdings" w:char="F0A8"/>
      </w:r>
      <w:r w:rsidRPr="00BC3BCD">
        <w:rPr>
          <w:rFonts w:ascii="CorpoS" w:hAnsi="CorpoS" w:cstheme="majorBidi"/>
        </w:rPr>
        <w:t xml:space="preserve">  2) No </w:t>
      </w:r>
      <w:r w:rsidRPr="00BC3BCD">
        <w:rPr>
          <w:rFonts w:ascii="CorpoS" w:hAnsi="CorpoS" w:cstheme="majorBidi"/>
          <w:color w:val="FF0000"/>
        </w:rPr>
        <w:t>go to Q</w:t>
      </w:r>
      <w:r w:rsidR="00BC3BCD">
        <w:rPr>
          <w:rFonts w:ascii="CorpoS" w:hAnsi="CorpoS" w:cstheme="majorBidi"/>
          <w:color w:val="FF0000"/>
        </w:rPr>
        <w:t>9</w:t>
      </w:r>
    </w:p>
    <w:p w14:paraId="513C3D9A" w14:textId="77777777" w:rsidR="003975D8" w:rsidRPr="002F57BC" w:rsidRDefault="003975D8" w:rsidP="00F94B31">
      <w:pPr>
        <w:rPr>
          <w:rFonts w:ascii="CorpoS" w:hAnsi="CorpoS" w:cstheme="majorBidi"/>
          <w:b/>
          <w:bCs/>
        </w:rPr>
      </w:pPr>
    </w:p>
    <w:p w14:paraId="0F141DD5" w14:textId="748A4A77" w:rsidR="00F306F9" w:rsidRPr="00BC3BCD" w:rsidRDefault="003975D8" w:rsidP="00B70162">
      <w:pPr>
        <w:pStyle w:val="ListParagraph"/>
        <w:numPr>
          <w:ilvl w:val="0"/>
          <w:numId w:val="31"/>
        </w:numPr>
        <w:rPr>
          <w:rFonts w:ascii="CorpoS" w:hAnsi="CorpoS" w:cstheme="majorBidi"/>
          <w:b/>
          <w:bCs/>
          <w:sz w:val="22"/>
          <w:szCs w:val="22"/>
        </w:rPr>
      </w:pPr>
      <w:r w:rsidRPr="00BC3BCD">
        <w:rPr>
          <w:rFonts w:ascii="CorpoS" w:hAnsi="CorpoS" w:cstheme="majorBidi"/>
          <w:b/>
          <w:bCs/>
          <w:sz w:val="22"/>
          <w:szCs w:val="22"/>
        </w:rPr>
        <w:t xml:space="preserve">How satisfied were you with </w:t>
      </w:r>
      <w:r w:rsidRPr="00BC3BCD">
        <w:rPr>
          <w:rFonts w:ascii="CorpoS" w:hAnsi="CorpoS" w:cstheme="majorBidi"/>
          <w:b/>
          <w:bCs/>
          <w:sz w:val="22"/>
          <w:szCs w:val="22"/>
          <w:u w:val="single"/>
        </w:rPr>
        <w:t>the information</w:t>
      </w:r>
      <w:r w:rsidR="009C78F2" w:rsidRPr="00BC3BCD">
        <w:rPr>
          <w:rFonts w:ascii="CorpoS" w:hAnsi="CorpoS" w:cstheme="majorBidi"/>
          <w:b/>
          <w:bCs/>
          <w:sz w:val="22"/>
          <w:szCs w:val="22"/>
        </w:rPr>
        <w:t xml:space="preserve"> </w:t>
      </w:r>
      <w:r w:rsidRPr="00BC3BCD">
        <w:rPr>
          <w:rFonts w:ascii="CorpoS" w:hAnsi="CorpoS" w:cstheme="majorBidi"/>
          <w:b/>
          <w:bCs/>
          <w:sz w:val="22"/>
          <w:szCs w:val="22"/>
        </w:rPr>
        <w:t>on finance/leasing products</w:t>
      </w:r>
      <w:r w:rsidR="009C78F2" w:rsidRPr="00BC3BCD">
        <w:rPr>
          <w:rFonts w:ascii="CorpoS" w:hAnsi="CorpoS" w:cstheme="majorBidi"/>
          <w:b/>
          <w:bCs/>
          <w:sz w:val="22"/>
          <w:szCs w:val="22"/>
        </w:rPr>
        <w:t xml:space="preserve"> provided</w:t>
      </w:r>
      <w:r w:rsidRPr="00BC3BCD">
        <w:rPr>
          <w:rFonts w:ascii="CorpoS" w:hAnsi="CorpoS" w:cstheme="majorBidi"/>
          <w:b/>
          <w:bCs/>
          <w:sz w:val="22"/>
          <w:szCs w:val="22"/>
        </w:rPr>
        <w:t xml:space="preserve"> by </w:t>
      </w:r>
      <w:r w:rsidRPr="00BA4E56">
        <w:rPr>
          <w:rFonts w:ascii="CorpoS" w:hAnsi="CorpoS" w:cstheme="majorBidi"/>
          <w:b/>
          <w:bCs/>
          <w:sz w:val="22"/>
          <w:szCs w:val="22"/>
          <w:u w:val="single"/>
        </w:rPr>
        <w:t>your salesperson</w:t>
      </w:r>
      <w:r w:rsidRPr="00BC3BCD">
        <w:rPr>
          <w:rFonts w:ascii="CorpoS" w:hAnsi="CorpoS" w:cstheme="majorBidi"/>
          <w:b/>
          <w:bCs/>
          <w:sz w:val="22"/>
          <w:szCs w:val="22"/>
        </w:rPr>
        <w:t>?</w:t>
      </w:r>
    </w:p>
    <w:p w14:paraId="11C9228A" w14:textId="77777777" w:rsidR="003975D8" w:rsidRPr="00BC3BCD" w:rsidRDefault="009C78F2" w:rsidP="00F94B31">
      <w:pPr>
        <w:ind w:firstLine="720"/>
        <w:rPr>
          <w:rFonts w:ascii="CorpoS" w:hAnsi="CorpoS" w:cstheme="majorBidi"/>
          <w:color w:val="00B050"/>
        </w:rPr>
      </w:pPr>
      <w:r w:rsidRPr="00BC3BCD">
        <w:rPr>
          <w:rFonts w:ascii="CorpoS" w:hAnsi="CorpoS" w:cstheme="majorBidi"/>
          <w:color w:val="000000" w:themeColor="text1"/>
        </w:rPr>
        <w:sym w:font="Wingdings" w:char="F0A8"/>
      </w:r>
      <w:r w:rsidRPr="00BC3BCD">
        <w:rPr>
          <w:rFonts w:ascii="CorpoS" w:hAnsi="CorpoS" w:cstheme="majorBidi"/>
          <w:color w:val="000000" w:themeColor="text1"/>
        </w:rPr>
        <w:t xml:space="preserve"> 5) Very satisfied   </w:t>
      </w:r>
      <w:r w:rsidRPr="00BC3BCD">
        <w:rPr>
          <w:rFonts w:ascii="CorpoS" w:hAnsi="CorpoS" w:cstheme="majorBidi"/>
          <w:color w:val="000000" w:themeColor="text1"/>
        </w:rPr>
        <w:sym w:font="Wingdings" w:char="F0A8"/>
      </w:r>
      <w:r w:rsidRPr="00BC3BCD">
        <w:rPr>
          <w:rFonts w:ascii="CorpoS" w:hAnsi="CorpoS" w:cstheme="majorBidi"/>
          <w:color w:val="000000" w:themeColor="text1"/>
        </w:rPr>
        <w:t xml:space="preserve"> 4) Satisfied   </w:t>
      </w:r>
      <w:r w:rsidRPr="00BC3BCD">
        <w:rPr>
          <w:rFonts w:ascii="CorpoS" w:hAnsi="CorpoS" w:cstheme="majorBidi"/>
          <w:color w:val="000000" w:themeColor="text1"/>
        </w:rPr>
        <w:sym w:font="Wingdings" w:char="F0A8"/>
      </w:r>
      <w:r w:rsidRPr="00BC3BCD">
        <w:rPr>
          <w:rFonts w:ascii="CorpoS" w:hAnsi="CorpoS" w:cstheme="majorBidi"/>
          <w:color w:val="000000" w:themeColor="text1"/>
        </w:rPr>
        <w:t xml:space="preserve"> 3) Fair   </w:t>
      </w:r>
      <w:r w:rsidRPr="00BC3BCD">
        <w:rPr>
          <w:rFonts w:ascii="CorpoS" w:hAnsi="CorpoS" w:cstheme="majorBidi"/>
          <w:color w:val="000000" w:themeColor="text1"/>
        </w:rPr>
        <w:sym w:font="Wingdings" w:char="F0A8"/>
      </w:r>
      <w:r w:rsidRPr="00BC3BCD">
        <w:rPr>
          <w:rFonts w:ascii="CorpoS" w:hAnsi="CorpoS" w:cstheme="majorBidi"/>
          <w:color w:val="000000" w:themeColor="text1"/>
        </w:rPr>
        <w:t xml:space="preserve"> 2) Dissatisfied   </w:t>
      </w:r>
      <w:r w:rsidRPr="00BC3BCD">
        <w:rPr>
          <w:rFonts w:ascii="CorpoS" w:hAnsi="CorpoS" w:cstheme="majorBidi"/>
          <w:color w:val="000000" w:themeColor="text1"/>
        </w:rPr>
        <w:sym w:font="Wingdings" w:char="F0A8"/>
      </w:r>
      <w:r w:rsidRPr="00BC3BCD">
        <w:rPr>
          <w:rFonts w:ascii="CorpoS" w:hAnsi="CorpoS" w:cstheme="majorBidi"/>
          <w:color w:val="000000" w:themeColor="text1"/>
        </w:rPr>
        <w:t xml:space="preserve"> 1) Very</w:t>
      </w:r>
      <w:r w:rsidRPr="00BC3BCD">
        <w:rPr>
          <w:rFonts w:ascii="CorpoS" w:hAnsi="CorpoS" w:cstheme="majorBidi"/>
          <w:color w:val="00B050"/>
        </w:rPr>
        <w:t xml:space="preserve"> </w:t>
      </w:r>
      <w:r w:rsidRPr="00BC3BCD">
        <w:rPr>
          <w:rFonts w:ascii="CorpoS" w:hAnsi="CorpoS" w:cstheme="majorBidi"/>
          <w:color w:val="000000" w:themeColor="text1"/>
        </w:rPr>
        <w:t xml:space="preserve">dissatisfied   </w:t>
      </w:r>
    </w:p>
    <w:p w14:paraId="6C3EB769" w14:textId="77777777" w:rsidR="000D2455" w:rsidRPr="002F57BC" w:rsidRDefault="000D2455" w:rsidP="00BC3BCD">
      <w:pPr>
        <w:ind w:firstLine="720"/>
        <w:rPr>
          <w:rFonts w:ascii="CorpoS" w:hAnsi="CorpoS" w:cstheme="majorBidi"/>
          <w:color w:val="FF0000"/>
          <w:lang w:val="en-GB"/>
        </w:rPr>
      </w:pPr>
      <w:r w:rsidRPr="00BC3BCD">
        <w:rPr>
          <w:rFonts w:ascii="CorpoS" w:hAnsi="CorpoS" w:cstheme="majorBidi"/>
          <w:color w:val="FF0000"/>
        </w:rPr>
        <w:t>If rate 2 or 1, please reason ___________________________Otherwise, it cannot go to the next question</w:t>
      </w:r>
      <w:r w:rsidRPr="002F57BC">
        <w:rPr>
          <w:rFonts w:ascii="CorpoS" w:hAnsi="CorpoS" w:cstheme="majorBidi"/>
          <w:color w:val="FF0000"/>
        </w:rPr>
        <w:t>.</w:t>
      </w:r>
    </w:p>
    <w:p w14:paraId="3D0F2896" w14:textId="77777777" w:rsidR="003975D8" w:rsidRPr="002F57BC" w:rsidRDefault="003975D8" w:rsidP="00F94B31">
      <w:pPr>
        <w:rPr>
          <w:rFonts w:ascii="CorpoS" w:hAnsi="CorpoS" w:cstheme="majorBidi"/>
        </w:rPr>
      </w:pPr>
    </w:p>
    <w:p w14:paraId="0994DCA2" w14:textId="77777777" w:rsidR="00F306F9" w:rsidRDefault="00BC3BCD" w:rsidP="00F94B31">
      <w:pPr>
        <w:rPr>
          <w:rFonts w:ascii="CorpoS" w:hAnsi="CorpoS" w:cstheme="majorBidi"/>
          <w:b/>
          <w:bCs/>
          <w:color w:val="0070C0"/>
          <w:u w:val="single"/>
        </w:rPr>
      </w:pPr>
      <w:r w:rsidRPr="00BC3BCD">
        <w:rPr>
          <w:rFonts w:ascii="CorpoS" w:hAnsi="CorpoS" w:cstheme="majorBidi"/>
          <w:b/>
          <w:bCs/>
          <w:color w:val="0070C0"/>
          <w:u w:val="single"/>
        </w:rPr>
        <w:t xml:space="preserve">(Part 4: </w:t>
      </w:r>
      <w:r w:rsidR="00F306F9" w:rsidRPr="00BC3BCD">
        <w:rPr>
          <w:rFonts w:ascii="CorpoS" w:hAnsi="CorpoS" w:cstheme="majorBidi"/>
          <w:b/>
          <w:bCs/>
          <w:color w:val="0070C0"/>
          <w:u w:val="single"/>
        </w:rPr>
        <w:t>Delivery process</w:t>
      </w:r>
      <w:r w:rsidRPr="00BC3BCD">
        <w:rPr>
          <w:rFonts w:ascii="CorpoS" w:hAnsi="CorpoS" w:cstheme="majorBidi"/>
          <w:b/>
          <w:bCs/>
          <w:color w:val="0070C0"/>
          <w:u w:val="single"/>
        </w:rPr>
        <w:t>)</w:t>
      </w:r>
    </w:p>
    <w:p w14:paraId="2EE0FA09" w14:textId="77777777" w:rsidR="00F306F9" w:rsidRPr="0066766A" w:rsidRDefault="009C631F" w:rsidP="00B70162">
      <w:pPr>
        <w:pStyle w:val="ListParagraph"/>
        <w:numPr>
          <w:ilvl w:val="0"/>
          <w:numId w:val="31"/>
        </w:numPr>
        <w:rPr>
          <w:rFonts w:ascii="CorpoS" w:hAnsi="CorpoS" w:cstheme="majorBidi"/>
          <w:b/>
          <w:bCs/>
          <w:sz w:val="22"/>
          <w:szCs w:val="22"/>
        </w:rPr>
      </w:pPr>
      <w:r w:rsidRPr="0066766A">
        <w:rPr>
          <w:rFonts w:ascii="CorpoS" w:hAnsi="CorpoS" w:cstheme="majorBidi"/>
          <w:b/>
          <w:bCs/>
          <w:sz w:val="22"/>
          <w:szCs w:val="22"/>
        </w:rPr>
        <w:t>At delivery</w:t>
      </w:r>
      <w:r w:rsidR="0080121B" w:rsidRPr="0066766A">
        <w:rPr>
          <w:rFonts w:ascii="CorpoS" w:hAnsi="CorpoS" w:cstheme="majorBidi"/>
          <w:b/>
          <w:bCs/>
          <w:sz w:val="22"/>
          <w:szCs w:val="22"/>
        </w:rPr>
        <w:t>, w</w:t>
      </w:r>
      <w:r w:rsidR="00F306F9" w:rsidRPr="0066766A">
        <w:rPr>
          <w:rFonts w:ascii="CorpoS" w:hAnsi="CorpoS" w:cstheme="majorBidi"/>
          <w:b/>
          <w:bCs/>
          <w:sz w:val="22"/>
          <w:szCs w:val="22"/>
        </w:rPr>
        <w:t>ho explained the vehicle features &amp; controls of your new Mercedes-Benz to you?</w:t>
      </w:r>
    </w:p>
    <w:p w14:paraId="07E4F42E" w14:textId="77777777" w:rsidR="00F306F9" w:rsidRPr="0066766A" w:rsidRDefault="00F306F9" w:rsidP="00F94B31">
      <w:pPr>
        <w:ind w:firstLine="720"/>
        <w:rPr>
          <w:rFonts w:ascii="CorpoS" w:hAnsi="CorpoS" w:cstheme="majorBidi"/>
        </w:rPr>
      </w:pPr>
      <w:r w:rsidRPr="0066766A">
        <w:rPr>
          <w:rFonts w:ascii="CorpoS" w:hAnsi="CorpoS" w:cs="Times New Roman"/>
        </w:rPr>
        <w:t>□</w:t>
      </w:r>
      <w:r w:rsidRPr="0066766A">
        <w:rPr>
          <w:rFonts w:ascii="CorpoS" w:hAnsi="CorpoS" w:cstheme="majorBidi"/>
        </w:rPr>
        <w:t xml:space="preserve"> 1) </w:t>
      </w:r>
      <w:proofErr w:type="gramStart"/>
      <w:r w:rsidRPr="0066766A">
        <w:rPr>
          <w:rFonts w:ascii="CorpoS" w:hAnsi="CorpoS" w:cstheme="majorBidi"/>
        </w:rPr>
        <w:t>My</w:t>
      </w:r>
      <w:proofErr w:type="gramEnd"/>
      <w:r w:rsidRPr="0066766A">
        <w:rPr>
          <w:rFonts w:ascii="CorpoS" w:hAnsi="CorpoS" w:cstheme="majorBidi"/>
        </w:rPr>
        <w:t xml:space="preserve"> sales person</w:t>
      </w:r>
      <w:r w:rsidRPr="0066766A">
        <w:rPr>
          <w:rFonts w:ascii="CorpoS" w:hAnsi="CorpoS" w:cstheme="majorBidi"/>
        </w:rPr>
        <w:tab/>
      </w:r>
      <w:r w:rsidR="0013514F" w:rsidRPr="0066766A">
        <w:rPr>
          <w:rFonts w:ascii="CorpoS" w:hAnsi="CorpoS" w:cstheme="majorBidi"/>
        </w:rPr>
        <w:tab/>
      </w:r>
      <w:r w:rsidR="0013514F" w:rsidRPr="0066766A">
        <w:rPr>
          <w:rFonts w:ascii="CorpoS" w:hAnsi="CorpoS" w:cstheme="majorBidi"/>
        </w:rPr>
        <w:tab/>
      </w:r>
      <w:r w:rsidR="0013514F" w:rsidRPr="0066766A">
        <w:rPr>
          <w:rFonts w:ascii="CorpoS" w:hAnsi="CorpoS" w:cstheme="majorBidi"/>
        </w:rPr>
        <w:tab/>
      </w:r>
      <w:r w:rsidR="0013514F" w:rsidRPr="0066766A">
        <w:rPr>
          <w:rFonts w:ascii="CorpoS" w:hAnsi="CorpoS" w:cstheme="majorBidi"/>
        </w:rPr>
        <w:tab/>
      </w:r>
      <w:r w:rsidR="0013514F" w:rsidRPr="0066766A">
        <w:rPr>
          <w:rFonts w:ascii="CorpoS" w:hAnsi="CorpoS" w:cstheme="majorBidi"/>
          <w:color w:val="FF0000"/>
        </w:rPr>
        <w:t>go to Q1</w:t>
      </w:r>
      <w:r w:rsidR="0066766A">
        <w:rPr>
          <w:rFonts w:ascii="CorpoS" w:hAnsi="CorpoS" w:cstheme="majorBidi"/>
          <w:color w:val="FF0000"/>
        </w:rPr>
        <w:t>0</w:t>
      </w:r>
    </w:p>
    <w:p w14:paraId="75783212" w14:textId="77777777" w:rsidR="00F306F9" w:rsidRPr="0066766A" w:rsidRDefault="00F306F9" w:rsidP="00F94B31">
      <w:pPr>
        <w:ind w:firstLine="720"/>
        <w:rPr>
          <w:rFonts w:ascii="CorpoS" w:hAnsi="CorpoS" w:cstheme="majorBidi"/>
          <w:color w:val="FF0000"/>
          <w:cs/>
        </w:rPr>
      </w:pPr>
      <w:r w:rsidRPr="0066766A">
        <w:rPr>
          <w:rFonts w:ascii="CorpoS" w:hAnsi="CorpoS" w:cs="Times New Roman"/>
        </w:rPr>
        <w:t>□</w:t>
      </w:r>
      <w:r w:rsidR="00201D4E" w:rsidRPr="0066766A">
        <w:rPr>
          <w:rFonts w:ascii="CorpoS" w:hAnsi="CorpoS" w:cstheme="majorBidi"/>
        </w:rPr>
        <w:t xml:space="preserve"> 2) </w:t>
      </w:r>
      <w:proofErr w:type="gramStart"/>
      <w:r w:rsidR="00201D4E" w:rsidRPr="0066766A">
        <w:rPr>
          <w:rFonts w:ascii="CorpoS" w:hAnsi="CorpoS" w:cstheme="majorBidi"/>
        </w:rPr>
        <w:t>A</w:t>
      </w:r>
      <w:proofErr w:type="gramEnd"/>
      <w:r w:rsidR="00201D4E" w:rsidRPr="0066766A">
        <w:rPr>
          <w:rFonts w:ascii="CorpoS" w:hAnsi="CorpoS" w:cstheme="majorBidi"/>
        </w:rPr>
        <w:t xml:space="preserve"> product expert</w:t>
      </w:r>
      <w:r w:rsidR="0013514F" w:rsidRPr="0066766A">
        <w:rPr>
          <w:rFonts w:ascii="CorpoS" w:hAnsi="CorpoS" w:cstheme="majorBidi"/>
        </w:rPr>
        <w:t xml:space="preserve"> </w:t>
      </w:r>
      <w:r w:rsidR="0013514F" w:rsidRPr="0066766A">
        <w:rPr>
          <w:rFonts w:ascii="CorpoS" w:hAnsi="CorpoS" w:cstheme="majorBidi"/>
        </w:rPr>
        <w:tab/>
      </w:r>
      <w:r w:rsidR="0013514F" w:rsidRPr="0066766A">
        <w:rPr>
          <w:rFonts w:ascii="CorpoS" w:hAnsi="CorpoS" w:cstheme="majorBidi"/>
        </w:rPr>
        <w:tab/>
      </w:r>
      <w:r w:rsidR="0013514F" w:rsidRPr="0066766A">
        <w:rPr>
          <w:rFonts w:ascii="CorpoS" w:hAnsi="CorpoS" w:cstheme="majorBidi"/>
        </w:rPr>
        <w:tab/>
      </w:r>
      <w:r w:rsidR="0013514F" w:rsidRPr="0066766A">
        <w:rPr>
          <w:rFonts w:ascii="CorpoS" w:hAnsi="CorpoS" w:cstheme="majorBidi"/>
        </w:rPr>
        <w:tab/>
      </w:r>
      <w:r w:rsidR="0013514F" w:rsidRPr="0066766A">
        <w:rPr>
          <w:rFonts w:ascii="CorpoS" w:hAnsi="CorpoS" w:cstheme="majorBidi"/>
        </w:rPr>
        <w:tab/>
      </w:r>
      <w:r w:rsidR="0066766A">
        <w:rPr>
          <w:rFonts w:ascii="CorpoS" w:hAnsi="CorpoS" w:cstheme="majorBidi"/>
          <w:color w:val="FF0000"/>
        </w:rPr>
        <w:t>go to Q10</w:t>
      </w:r>
    </w:p>
    <w:p w14:paraId="1F25C092" w14:textId="77777777" w:rsidR="00F306F9" w:rsidRPr="0066766A" w:rsidRDefault="00F306F9" w:rsidP="00F94B31">
      <w:pPr>
        <w:ind w:firstLine="720"/>
        <w:rPr>
          <w:rFonts w:ascii="CorpoS" w:hAnsi="CorpoS" w:cstheme="majorBidi"/>
          <w:color w:val="FF0000"/>
          <w:lang w:val="en-GB"/>
        </w:rPr>
      </w:pPr>
      <w:r w:rsidRPr="0066766A">
        <w:rPr>
          <w:rFonts w:ascii="CorpoS" w:hAnsi="CorpoS" w:cs="Times New Roman"/>
        </w:rPr>
        <w:t>□</w:t>
      </w:r>
      <w:r w:rsidRPr="0066766A">
        <w:rPr>
          <w:rFonts w:ascii="CorpoS" w:hAnsi="CorpoS" w:cstheme="majorBidi"/>
        </w:rPr>
        <w:t xml:space="preserve"> 3) No one explained the vehicle functions to me  </w:t>
      </w:r>
      <w:r w:rsidR="0013514F" w:rsidRPr="0066766A">
        <w:rPr>
          <w:rFonts w:ascii="CorpoS" w:hAnsi="CorpoS" w:cstheme="majorBidi"/>
        </w:rPr>
        <w:tab/>
      </w:r>
      <w:r w:rsidR="0066766A">
        <w:rPr>
          <w:rFonts w:ascii="CorpoS" w:hAnsi="CorpoS" w:cstheme="majorBidi"/>
          <w:color w:val="FF0000"/>
        </w:rPr>
        <w:t>go to Q11</w:t>
      </w:r>
    </w:p>
    <w:p w14:paraId="06596767" w14:textId="77777777" w:rsidR="00F306F9" w:rsidRPr="0066766A" w:rsidRDefault="00F306F9" w:rsidP="00F94B31">
      <w:pPr>
        <w:ind w:firstLine="720"/>
        <w:rPr>
          <w:rFonts w:ascii="CorpoS" w:hAnsi="CorpoS" w:cstheme="majorBidi"/>
          <w:color w:val="FF0000"/>
        </w:rPr>
      </w:pPr>
      <w:r w:rsidRPr="0066766A">
        <w:rPr>
          <w:rFonts w:ascii="CorpoS" w:hAnsi="CorpoS" w:cs="Times New Roman"/>
        </w:rPr>
        <w:t>□</w:t>
      </w:r>
      <w:r w:rsidRPr="0066766A">
        <w:rPr>
          <w:rFonts w:ascii="CorpoS" w:hAnsi="CorpoS" w:cstheme="majorBidi"/>
        </w:rPr>
        <w:t xml:space="preserve"> 9)</w:t>
      </w:r>
      <w:r w:rsidR="0066766A">
        <w:rPr>
          <w:rFonts w:ascii="CorpoS" w:hAnsi="CorpoS" w:cstheme="majorBidi"/>
        </w:rPr>
        <w:t xml:space="preserve"> I don’t remember/</w:t>
      </w:r>
      <w:r w:rsidRPr="0066766A">
        <w:rPr>
          <w:rFonts w:ascii="CorpoS" w:hAnsi="CorpoS" w:cstheme="majorBidi"/>
        </w:rPr>
        <w:t>no statement</w:t>
      </w:r>
      <w:r w:rsidR="004544A1" w:rsidRPr="0066766A">
        <w:rPr>
          <w:rFonts w:ascii="CorpoS" w:hAnsi="CorpoS" w:cstheme="majorBidi"/>
        </w:rPr>
        <w:tab/>
      </w:r>
      <w:r w:rsidR="0066766A">
        <w:rPr>
          <w:rFonts w:ascii="CorpoS" w:hAnsi="CorpoS" w:cstheme="majorBidi"/>
        </w:rPr>
        <w:tab/>
      </w:r>
      <w:r w:rsidR="0066766A">
        <w:rPr>
          <w:rFonts w:ascii="CorpoS" w:hAnsi="CorpoS" w:cstheme="majorBidi"/>
        </w:rPr>
        <w:tab/>
      </w:r>
      <w:r w:rsidR="0066766A">
        <w:rPr>
          <w:rFonts w:ascii="CorpoS" w:hAnsi="CorpoS" w:cstheme="majorBidi"/>
          <w:color w:val="FF0000"/>
        </w:rPr>
        <w:t>go to Q11</w:t>
      </w:r>
    </w:p>
    <w:p w14:paraId="2EE07D09" w14:textId="77777777" w:rsidR="00B467E0" w:rsidRPr="0066766A" w:rsidRDefault="00B467E0" w:rsidP="00F94B31">
      <w:pPr>
        <w:ind w:firstLine="720"/>
        <w:rPr>
          <w:rFonts w:ascii="CorpoS" w:hAnsi="CorpoS" w:cstheme="majorBidi"/>
          <w:cs/>
        </w:rPr>
      </w:pPr>
    </w:p>
    <w:p w14:paraId="752998F5" w14:textId="77777777" w:rsidR="009C631F" w:rsidRPr="0066766A" w:rsidRDefault="00F306F9" w:rsidP="00B70162">
      <w:pPr>
        <w:pStyle w:val="ListParagraph"/>
        <w:numPr>
          <w:ilvl w:val="0"/>
          <w:numId w:val="31"/>
        </w:numPr>
        <w:rPr>
          <w:rFonts w:ascii="CorpoS" w:hAnsi="CorpoS" w:cstheme="majorBidi"/>
          <w:b/>
          <w:bCs/>
          <w:sz w:val="22"/>
          <w:szCs w:val="22"/>
        </w:rPr>
      </w:pPr>
      <w:r w:rsidRPr="0066766A">
        <w:rPr>
          <w:rFonts w:ascii="CorpoS" w:hAnsi="CorpoS" w:cstheme="majorBidi"/>
          <w:b/>
          <w:bCs/>
          <w:sz w:val="22"/>
          <w:szCs w:val="22"/>
        </w:rPr>
        <w:t>Did you feel sufficiently informed about the vehicle features &amp; controls?</w:t>
      </w:r>
    </w:p>
    <w:p w14:paraId="57DDF546" w14:textId="77777777" w:rsidR="009C631F" w:rsidRPr="0066766A" w:rsidRDefault="009C631F" w:rsidP="00F94B31">
      <w:pPr>
        <w:ind w:firstLine="720"/>
        <w:rPr>
          <w:rFonts w:ascii="CorpoS" w:hAnsi="CorpoS" w:cstheme="majorBidi"/>
        </w:rPr>
      </w:pP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</w:rPr>
        <w:t xml:space="preserve"> 5) Yes, definitely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</w:rPr>
        <w:t xml:space="preserve"> 4) Yes  </w:t>
      </w:r>
      <w:r w:rsidR="00EA71A4" w:rsidRPr="0066766A">
        <w:rPr>
          <w:rFonts w:ascii="CorpoS" w:hAnsi="CorpoS" w:cstheme="majorBidi"/>
        </w:rPr>
        <w:t xml:space="preserve">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="00940B86" w:rsidRPr="0066766A">
        <w:rPr>
          <w:rFonts w:ascii="CorpoS" w:hAnsi="CorpoS" w:cstheme="majorBidi"/>
        </w:rPr>
        <w:t xml:space="preserve"> 3) Probably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</w:t>
      </w:r>
      <w:r w:rsidR="00940B86" w:rsidRPr="0066766A">
        <w:rPr>
          <w:rFonts w:ascii="CorpoS" w:hAnsi="CorpoS" w:cstheme="majorBidi"/>
        </w:rPr>
        <w:t xml:space="preserve">2) Probably </w:t>
      </w:r>
      <w:proofErr w:type="gramStart"/>
      <w:r w:rsidR="00940B86" w:rsidRPr="0066766A">
        <w:rPr>
          <w:rFonts w:ascii="CorpoS" w:hAnsi="CorpoS" w:cstheme="majorBidi"/>
        </w:rPr>
        <w:t>not</w:t>
      </w:r>
      <w:r w:rsidR="00EA71A4" w:rsidRPr="0066766A">
        <w:rPr>
          <w:rFonts w:ascii="CorpoS" w:hAnsi="CorpoS" w:cstheme="majorBidi"/>
        </w:rPr>
        <w:t xml:space="preserve"> </w:t>
      </w:r>
      <w:r w:rsidR="00940B86" w:rsidRPr="0066766A">
        <w:rPr>
          <w:rFonts w:ascii="CorpoS" w:hAnsi="CorpoS" w:cstheme="majorBidi"/>
        </w:rPr>
        <w:t xml:space="preserve"> </w:t>
      </w:r>
      <w:proofErr w:type="gramEnd"/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="00940B86" w:rsidRPr="0066766A">
        <w:rPr>
          <w:rFonts w:ascii="CorpoS" w:hAnsi="CorpoS" w:cstheme="majorBidi"/>
        </w:rPr>
        <w:t xml:space="preserve">1) No, definitely not </w:t>
      </w:r>
    </w:p>
    <w:p w14:paraId="79176B72" w14:textId="77777777" w:rsidR="009C631F" w:rsidRPr="0066766A" w:rsidRDefault="009C631F" w:rsidP="0066766A">
      <w:pPr>
        <w:ind w:firstLine="360"/>
        <w:rPr>
          <w:rFonts w:ascii="CorpoS" w:hAnsi="CorpoS" w:cstheme="majorBidi"/>
          <w:color w:val="FF0000"/>
          <w:lang w:val="en-GB"/>
        </w:rPr>
      </w:pPr>
      <w:r w:rsidRPr="0066766A">
        <w:rPr>
          <w:rFonts w:ascii="CorpoS" w:hAnsi="CorpoS" w:cstheme="majorBidi"/>
          <w:color w:val="FF0000"/>
        </w:rPr>
        <w:t>If rate 2 or 1, please reason ___________________________Otherwise, it cannot go to the next question.</w:t>
      </w:r>
    </w:p>
    <w:p w14:paraId="1281FFA2" w14:textId="77777777" w:rsidR="00F306F9" w:rsidRPr="0066766A" w:rsidRDefault="00F306F9" w:rsidP="00F94B31">
      <w:pPr>
        <w:rPr>
          <w:rFonts w:ascii="CorpoS" w:hAnsi="CorpoS" w:cstheme="majorBidi"/>
        </w:rPr>
      </w:pPr>
    </w:p>
    <w:p w14:paraId="2038B036" w14:textId="77777777" w:rsidR="00F306F9" w:rsidRPr="0066766A" w:rsidRDefault="00F306F9" w:rsidP="00B70162">
      <w:pPr>
        <w:pStyle w:val="ListParagraph"/>
        <w:numPr>
          <w:ilvl w:val="0"/>
          <w:numId w:val="31"/>
        </w:numPr>
        <w:rPr>
          <w:rFonts w:ascii="CorpoS" w:hAnsi="CorpoS" w:cstheme="majorBidi"/>
          <w:b/>
          <w:bCs/>
          <w:sz w:val="22"/>
          <w:szCs w:val="22"/>
        </w:rPr>
      </w:pPr>
      <w:r w:rsidRPr="0066766A">
        <w:rPr>
          <w:rFonts w:ascii="CorpoS" w:hAnsi="CorpoS" w:cstheme="majorBidi"/>
          <w:b/>
          <w:bCs/>
          <w:sz w:val="22"/>
          <w:szCs w:val="22"/>
        </w:rPr>
        <w:t>How satisfied were you with the condition of the car at delivery?</w:t>
      </w:r>
    </w:p>
    <w:p w14:paraId="39CCD099" w14:textId="77777777" w:rsidR="00F306F9" w:rsidRPr="0066766A" w:rsidRDefault="00F306F9" w:rsidP="00F94B31">
      <w:pPr>
        <w:ind w:firstLine="720"/>
        <w:rPr>
          <w:rFonts w:ascii="CorpoS" w:hAnsi="CorpoS" w:cstheme="majorBidi"/>
          <w:color w:val="000000" w:themeColor="text1"/>
        </w:rPr>
      </w:pP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5) Very satisfied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4) Satisfied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3) Fair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2) Dissatisfied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1) Very</w:t>
      </w:r>
      <w:r w:rsidRPr="0066766A">
        <w:rPr>
          <w:rFonts w:ascii="CorpoS" w:hAnsi="CorpoS" w:cstheme="majorBidi"/>
          <w:color w:val="00B050"/>
        </w:rPr>
        <w:t xml:space="preserve"> </w:t>
      </w:r>
      <w:r w:rsidRPr="0066766A">
        <w:rPr>
          <w:rFonts w:ascii="CorpoS" w:hAnsi="CorpoS" w:cstheme="majorBidi"/>
          <w:color w:val="000000" w:themeColor="text1"/>
        </w:rPr>
        <w:t xml:space="preserve">dissatisfied   </w:t>
      </w:r>
    </w:p>
    <w:p w14:paraId="016B5447" w14:textId="77777777" w:rsidR="009C631F" w:rsidRPr="0066766A" w:rsidRDefault="009C631F" w:rsidP="0066766A">
      <w:pPr>
        <w:ind w:firstLine="360"/>
        <w:rPr>
          <w:rFonts w:ascii="CorpoS" w:hAnsi="CorpoS" w:cstheme="majorBidi"/>
          <w:color w:val="FF0000"/>
          <w:lang w:val="en-GB"/>
        </w:rPr>
      </w:pPr>
      <w:r w:rsidRPr="0066766A">
        <w:rPr>
          <w:rFonts w:ascii="CorpoS" w:hAnsi="CorpoS" w:cstheme="majorBidi"/>
          <w:color w:val="FF0000"/>
        </w:rPr>
        <w:t>If rate 2 or 1, please reason ___________________________Otherwise, it cannot go to the next question.</w:t>
      </w:r>
    </w:p>
    <w:p w14:paraId="0D8CE157" w14:textId="77777777" w:rsidR="00B467E0" w:rsidRPr="0066766A" w:rsidRDefault="00B467E0" w:rsidP="00F94B31">
      <w:pPr>
        <w:rPr>
          <w:rFonts w:ascii="CorpoS" w:hAnsi="CorpoS" w:cstheme="majorBidi"/>
          <w:color w:val="00B050"/>
        </w:rPr>
      </w:pPr>
    </w:p>
    <w:p w14:paraId="70AD8D43" w14:textId="77777777" w:rsidR="00F306F9" w:rsidRPr="0066766A" w:rsidRDefault="00F306F9" w:rsidP="00B70162">
      <w:pPr>
        <w:pStyle w:val="ListParagraph"/>
        <w:numPr>
          <w:ilvl w:val="0"/>
          <w:numId w:val="31"/>
        </w:numPr>
        <w:rPr>
          <w:rFonts w:ascii="CorpoS" w:hAnsi="CorpoS" w:cstheme="majorBidi"/>
          <w:b/>
          <w:bCs/>
          <w:sz w:val="22"/>
          <w:szCs w:val="22"/>
        </w:rPr>
      </w:pPr>
      <w:r w:rsidRPr="0066766A">
        <w:rPr>
          <w:rFonts w:ascii="CorpoS" w:hAnsi="CorpoS" w:cstheme="majorBidi"/>
          <w:b/>
          <w:bCs/>
          <w:sz w:val="22"/>
          <w:szCs w:val="22"/>
        </w:rPr>
        <w:t>Was your new car delivered on the date originally promised?</w:t>
      </w:r>
      <w:r w:rsidRPr="0066766A">
        <w:rPr>
          <w:rFonts w:ascii="CorpoS" w:hAnsi="CorpoS" w:cstheme="majorBidi"/>
          <w:b/>
          <w:bCs/>
          <w:sz w:val="22"/>
          <w:szCs w:val="22"/>
          <w:cs/>
        </w:rPr>
        <w:tab/>
      </w:r>
      <w:r w:rsidRPr="0066766A">
        <w:rPr>
          <w:rFonts w:ascii="CorpoS" w:hAnsi="CorpoS" w:cstheme="majorBidi"/>
          <w:b/>
          <w:bCs/>
          <w:sz w:val="22"/>
          <w:szCs w:val="22"/>
          <w:cs/>
        </w:rPr>
        <w:tab/>
      </w:r>
      <w:r w:rsidRPr="0066766A">
        <w:rPr>
          <w:rFonts w:ascii="CorpoS" w:hAnsi="CorpoS" w:cstheme="majorBidi"/>
          <w:b/>
          <w:bCs/>
          <w:sz w:val="22"/>
          <w:szCs w:val="22"/>
          <w:cs/>
        </w:rPr>
        <w:tab/>
      </w:r>
    </w:p>
    <w:p w14:paraId="4D1133B2" w14:textId="77777777" w:rsidR="009C631F" w:rsidRPr="0066766A" w:rsidRDefault="00F306F9" w:rsidP="00F94B31">
      <w:pPr>
        <w:ind w:firstLine="720"/>
        <w:rPr>
          <w:rFonts w:ascii="CorpoS" w:hAnsi="CorpoS" w:cstheme="majorBidi"/>
        </w:rPr>
      </w:pP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1) Yes</w:t>
      </w:r>
      <w:r w:rsidRPr="0066766A">
        <w:rPr>
          <w:rFonts w:ascii="CorpoS" w:hAnsi="CorpoS" w:cstheme="majorBidi"/>
        </w:rPr>
        <w:tab/>
      </w:r>
      <w:r w:rsidRPr="0066766A">
        <w:rPr>
          <w:rFonts w:ascii="CorpoS" w:hAnsi="CorpoS" w:cstheme="majorBidi"/>
        </w:rPr>
        <w:tab/>
      </w:r>
    </w:p>
    <w:p w14:paraId="27F9088F" w14:textId="77777777" w:rsidR="00F306F9" w:rsidRPr="0066766A" w:rsidRDefault="00F306F9" w:rsidP="00F94B31">
      <w:pPr>
        <w:ind w:firstLine="720"/>
        <w:rPr>
          <w:rFonts w:ascii="CorpoS" w:hAnsi="CorpoS" w:cstheme="majorBidi"/>
        </w:rPr>
      </w:pP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2) No, but I was informed in time about the delay</w:t>
      </w:r>
    </w:p>
    <w:p w14:paraId="17CA2813" w14:textId="77777777" w:rsidR="00F306F9" w:rsidRDefault="00F306F9" w:rsidP="00F94B31">
      <w:pPr>
        <w:ind w:firstLine="720"/>
        <w:rPr>
          <w:ins w:id="43" w:author="Sales-01" w:date="2016-11-07T20:46:00Z"/>
          <w:rFonts w:ascii="CorpoS" w:hAnsi="CorpoS" w:cstheme="majorBidi"/>
        </w:rPr>
      </w:pP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3) No, and I was not informed in time about the delay</w:t>
      </w:r>
    </w:p>
    <w:p w14:paraId="08F1AEF3" w14:textId="77777777" w:rsidR="007D5A44" w:rsidRDefault="007D5A44" w:rsidP="00F94B31">
      <w:pPr>
        <w:ind w:firstLine="720"/>
        <w:rPr>
          <w:ins w:id="44" w:author="Sales-01" w:date="2016-11-07T20:46:00Z"/>
          <w:rFonts w:ascii="CorpoS" w:hAnsi="CorpoS" w:cstheme="majorBidi"/>
        </w:rPr>
      </w:pPr>
    </w:p>
    <w:p w14:paraId="65589CC4" w14:textId="77777777" w:rsidR="007D5A44" w:rsidRPr="0066766A" w:rsidRDefault="007D5A44" w:rsidP="007D5A44">
      <w:pPr>
        <w:pStyle w:val="ListParagraph"/>
        <w:numPr>
          <w:ilvl w:val="0"/>
          <w:numId w:val="31"/>
        </w:numPr>
        <w:rPr>
          <w:moveTo w:id="45" w:author="Sales-01" w:date="2016-11-07T20:46:00Z"/>
          <w:rFonts w:ascii="CorpoS" w:hAnsi="CorpoS" w:cstheme="majorBidi"/>
          <w:b/>
          <w:bCs/>
          <w:sz w:val="22"/>
          <w:szCs w:val="28"/>
        </w:rPr>
      </w:pPr>
      <w:moveToRangeStart w:id="46" w:author="Sales-01" w:date="2016-11-07T20:46:00Z" w:name="move466314902"/>
      <w:moveTo w:id="47" w:author="Sales-01" w:date="2016-11-07T20:46:00Z">
        <w:r w:rsidRPr="0066766A">
          <w:rPr>
            <w:rFonts w:ascii="CorpoS" w:hAnsi="CorpoS" w:cstheme="majorBidi"/>
            <w:b/>
            <w:bCs/>
            <w:sz w:val="22"/>
            <w:szCs w:val="28"/>
          </w:rPr>
          <w:t>Were you introduced to a contact person from the service department during the vehicle handover?</w:t>
        </w:r>
      </w:moveTo>
    </w:p>
    <w:p w14:paraId="138300EB" w14:textId="77777777" w:rsidR="007D5A44" w:rsidRDefault="007D5A44" w:rsidP="007D5A44">
      <w:pPr>
        <w:ind w:firstLine="720"/>
        <w:rPr>
          <w:rFonts w:ascii="CorpoS" w:hAnsi="CorpoS" w:cstheme="majorBidi"/>
        </w:rPr>
      </w:pPr>
      <w:moveTo w:id="48" w:author="Sales-01" w:date="2016-11-07T20:46:00Z">
        <w:r w:rsidRPr="002F57BC">
          <w:rPr>
            <w:rFonts w:ascii="CorpoS" w:hAnsi="CorpoS" w:cstheme="majorBidi"/>
          </w:rPr>
          <w:sym w:font="Wingdings" w:char="F0A8"/>
        </w:r>
        <w:r w:rsidRPr="002F57BC">
          <w:rPr>
            <w:rFonts w:ascii="CorpoS" w:hAnsi="CorpoS" w:cstheme="majorBidi"/>
          </w:rPr>
          <w:t xml:space="preserve"> 1) Yes</w:t>
        </w:r>
        <w:r w:rsidRPr="002F57BC">
          <w:rPr>
            <w:rFonts w:ascii="CorpoS" w:hAnsi="CorpoS" w:cstheme="majorBidi"/>
          </w:rPr>
          <w:tab/>
        </w:r>
        <w:r w:rsidRPr="002F57BC">
          <w:rPr>
            <w:rFonts w:ascii="CorpoS" w:hAnsi="CorpoS" w:cstheme="majorBidi"/>
          </w:rPr>
          <w:tab/>
        </w:r>
        <w:r w:rsidRPr="002F57BC">
          <w:rPr>
            <w:rFonts w:ascii="CorpoS" w:hAnsi="CorpoS" w:cstheme="majorBidi"/>
          </w:rPr>
          <w:sym w:font="Wingdings" w:char="F0A8"/>
        </w:r>
        <w:r w:rsidRPr="002F57BC">
          <w:rPr>
            <w:rFonts w:ascii="CorpoS" w:hAnsi="CorpoS" w:cstheme="majorBidi"/>
          </w:rPr>
          <w:t xml:space="preserve"> 2) No</w:t>
        </w:r>
        <w:r w:rsidRPr="002F57BC">
          <w:rPr>
            <w:rFonts w:ascii="CorpoS" w:hAnsi="CorpoS" w:cstheme="majorBidi"/>
          </w:rPr>
          <w:tab/>
        </w:r>
        <w:r w:rsidRPr="002F57BC">
          <w:rPr>
            <w:rFonts w:ascii="CorpoS" w:hAnsi="CorpoS" w:cstheme="majorBidi"/>
          </w:rPr>
          <w:sym w:font="Wingdings" w:char="F0A8"/>
        </w:r>
        <w:r w:rsidRPr="002F57BC">
          <w:rPr>
            <w:rFonts w:ascii="CorpoS" w:hAnsi="CorpoS" w:cstheme="majorBidi"/>
          </w:rPr>
          <w:t xml:space="preserve"> 9) I don’t know/no statement</w:t>
        </w:r>
        <w:r>
          <w:rPr>
            <w:rStyle w:val="CommentReference"/>
            <w:rFonts w:cs="Angsana New"/>
          </w:rPr>
          <w:commentReference w:id="49"/>
        </w:r>
      </w:moveTo>
    </w:p>
    <w:p w14:paraId="6A1DC081" w14:textId="77777777" w:rsidR="00422534" w:rsidRDefault="00422534" w:rsidP="007D5A44">
      <w:pPr>
        <w:ind w:firstLine="720"/>
        <w:rPr>
          <w:rFonts w:ascii="CorpoS" w:hAnsi="CorpoS" w:cstheme="majorBidi"/>
        </w:rPr>
      </w:pPr>
      <w:bookmarkStart w:id="50" w:name="_GoBack"/>
      <w:bookmarkEnd w:id="50"/>
    </w:p>
    <w:p w14:paraId="7AC3F270" w14:textId="77777777" w:rsidR="00422534" w:rsidRDefault="00422534" w:rsidP="007D5A44">
      <w:pPr>
        <w:ind w:firstLine="720"/>
        <w:rPr>
          <w:rFonts w:ascii="CorpoS" w:hAnsi="CorpoS" w:cstheme="majorBidi"/>
        </w:rPr>
      </w:pPr>
    </w:p>
    <w:p w14:paraId="4A38BE21" w14:textId="77777777" w:rsidR="00422534" w:rsidRPr="002F57BC" w:rsidRDefault="00422534" w:rsidP="007D5A44">
      <w:pPr>
        <w:ind w:firstLine="720"/>
        <w:rPr>
          <w:moveTo w:id="51" w:author="Sales-01" w:date="2016-11-07T20:46:00Z"/>
          <w:rFonts w:ascii="CorpoS" w:hAnsi="CorpoS" w:cstheme="majorBidi"/>
        </w:rPr>
      </w:pPr>
    </w:p>
    <w:moveToRangeEnd w:id="46"/>
    <w:p w14:paraId="3CE2D6D6" w14:textId="233A60D7" w:rsidR="007D5A44" w:rsidRPr="0066766A" w:rsidDel="007D5A44" w:rsidRDefault="007D5A44">
      <w:pPr>
        <w:rPr>
          <w:del w:id="52" w:author="Sales-01" w:date="2016-11-07T20:46:00Z"/>
          <w:rFonts w:ascii="CorpoS" w:hAnsi="CorpoS" w:cstheme="majorBidi"/>
          <w:cs/>
        </w:rPr>
        <w:pPrChange w:id="53" w:author="Sales-01" w:date="2016-11-07T20:46:00Z">
          <w:pPr>
            <w:ind w:firstLine="720"/>
          </w:pPr>
        </w:pPrChange>
      </w:pPr>
    </w:p>
    <w:p w14:paraId="41701760" w14:textId="11A1D83F" w:rsidR="00F306F9" w:rsidRPr="0066766A" w:rsidDel="007D5A44" w:rsidRDefault="00F306F9" w:rsidP="00F94B31">
      <w:pPr>
        <w:rPr>
          <w:del w:id="54" w:author="Sales-01" w:date="2016-11-07T20:46:00Z"/>
          <w:rFonts w:ascii="CorpoS" w:hAnsi="CorpoS" w:cstheme="majorBidi"/>
        </w:rPr>
      </w:pPr>
    </w:p>
    <w:p w14:paraId="043D99BE" w14:textId="77777777" w:rsidR="00F306F9" w:rsidRPr="0066766A" w:rsidRDefault="00F306F9" w:rsidP="00B70162">
      <w:pPr>
        <w:pStyle w:val="ListParagraph"/>
        <w:numPr>
          <w:ilvl w:val="0"/>
          <w:numId w:val="31"/>
        </w:numPr>
        <w:rPr>
          <w:rFonts w:ascii="CorpoS" w:hAnsi="CorpoS" w:cstheme="majorBidi"/>
          <w:b/>
          <w:bCs/>
          <w:color w:val="FF0000"/>
          <w:sz w:val="22"/>
          <w:szCs w:val="22"/>
        </w:rPr>
      </w:pPr>
      <w:commentRangeStart w:id="55"/>
      <w:r w:rsidRPr="0066766A">
        <w:rPr>
          <w:rFonts w:ascii="CorpoS" w:hAnsi="CorpoS" w:cstheme="majorBidi"/>
          <w:b/>
          <w:bCs/>
          <w:sz w:val="22"/>
          <w:szCs w:val="22"/>
        </w:rPr>
        <w:t>How satisfied were you with the ve</w:t>
      </w:r>
      <w:r w:rsidR="00B467E0" w:rsidRPr="0066766A">
        <w:rPr>
          <w:rFonts w:ascii="CorpoS" w:hAnsi="CorpoS" w:cstheme="majorBidi"/>
          <w:b/>
          <w:bCs/>
          <w:sz w:val="22"/>
          <w:szCs w:val="22"/>
        </w:rPr>
        <w:t>hicle handover process overall?</w:t>
      </w:r>
      <w:r w:rsidRPr="0066766A">
        <w:rPr>
          <w:rFonts w:ascii="CorpoS" w:hAnsi="CorpoS" w:cstheme="majorBidi"/>
          <w:b/>
          <w:bCs/>
          <w:color w:val="FF0000"/>
          <w:sz w:val="22"/>
          <w:szCs w:val="22"/>
        </w:rPr>
        <w:tab/>
      </w:r>
      <w:r w:rsidRPr="0066766A">
        <w:rPr>
          <w:rFonts w:ascii="CorpoS" w:hAnsi="CorpoS" w:cstheme="majorBidi"/>
          <w:b/>
          <w:bCs/>
          <w:color w:val="FF0000"/>
          <w:sz w:val="22"/>
          <w:szCs w:val="22"/>
        </w:rPr>
        <w:tab/>
      </w:r>
    </w:p>
    <w:p w14:paraId="4A3FB5A9" w14:textId="77777777" w:rsidR="00F306F9" w:rsidRPr="0066766A" w:rsidRDefault="00F306F9" w:rsidP="00F94B31">
      <w:pPr>
        <w:ind w:firstLine="720"/>
        <w:rPr>
          <w:rFonts w:ascii="CorpoS" w:hAnsi="CorpoS" w:cstheme="majorBidi"/>
          <w:color w:val="00B050"/>
        </w:rPr>
      </w:pP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5) Very satisfied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4) Satisfied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3) Fair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2) Dissatisfied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1) Very</w:t>
      </w:r>
      <w:r w:rsidRPr="0066766A">
        <w:rPr>
          <w:rFonts w:ascii="CorpoS" w:hAnsi="CorpoS" w:cstheme="majorBidi"/>
          <w:color w:val="00B050"/>
        </w:rPr>
        <w:t xml:space="preserve"> </w:t>
      </w:r>
      <w:r w:rsidRPr="0066766A">
        <w:rPr>
          <w:rFonts w:ascii="CorpoS" w:hAnsi="CorpoS" w:cstheme="majorBidi"/>
          <w:color w:val="000000" w:themeColor="text1"/>
        </w:rPr>
        <w:t xml:space="preserve">dissatisfied   </w:t>
      </w:r>
    </w:p>
    <w:p w14:paraId="0928F19C" w14:textId="77777777" w:rsidR="009C631F" w:rsidRPr="002F57BC" w:rsidRDefault="009C631F" w:rsidP="004F190E">
      <w:pPr>
        <w:ind w:firstLine="360"/>
        <w:rPr>
          <w:rFonts w:ascii="CorpoS" w:hAnsi="CorpoS" w:cstheme="majorBidi"/>
          <w:color w:val="FF0000"/>
          <w:lang w:val="en-GB"/>
        </w:rPr>
      </w:pPr>
      <w:r w:rsidRPr="002F57BC">
        <w:rPr>
          <w:rFonts w:ascii="CorpoS" w:hAnsi="CorpoS" w:cstheme="majorBidi"/>
          <w:color w:val="FF0000"/>
        </w:rPr>
        <w:t>If rate 2 or 1, please reason ___________________________Otherwise, it cannot go to the next question.</w:t>
      </w:r>
    </w:p>
    <w:p w14:paraId="02C99FA7" w14:textId="77777777" w:rsidR="00F306F9" w:rsidRPr="002F57BC" w:rsidRDefault="00F306F9" w:rsidP="00F94B31">
      <w:pPr>
        <w:rPr>
          <w:rFonts w:ascii="CorpoS" w:hAnsi="CorpoS" w:cstheme="majorBidi"/>
        </w:rPr>
      </w:pPr>
    </w:p>
    <w:p w14:paraId="0BFE8311" w14:textId="0ADAE1BC" w:rsidR="00F306F9" w:rsidRPr="0066766A" w:rsidDel="007D5A44" w:rsidRDefault="00F306F9" w:rsidP="00B70162">
      <w:pPr>
        <w:pStyle w:val="ListParagraph"/>
        <w:numPr>
          <w:ilvl w:val="0"/>
          <w:numId w:val="31"/>
        </w:numPr>
        <w:rPr>
          <w:moveFrom w:id="56" w:author="Sales-01" w:date="2016-11-07T20:46:00Z"/>
          <w:rFonts w:ascii="CorpoS" w:hAnsi="CorpoS" w:cstheme="majorBidi"/>
          <w:b/>
          <w:bCs/>
          <w:sz w:val="22"/>
          <w:szCs w:val="28"/>
        </w:rPr>
      </w:pPr>
      <w:moveFromRangeStart w:id="57" w:author="Sales-01" w:date="2016-11-07T20:46:00Z" w:name="move466314902"/>
      <w:moveFrom w:id="58" w:author="Sales-01" w:date="2016-11-07T20:46:00Z">
        <w:r w:rsidRPr="0066766A" w:rsidDel="007D5A44">
          <w:rPr>
            <w:rFonts w:ascii="CorpoS" w:hAnsi="CorpoS" w:cstheme="majorBidi"/>
            <w:b/>
            <w:bCs/>
            <w:sz w:val="22"/>
            <w:szCs w:val="28"/>
          </w:rPr>
          <w:t>Were you introduced to a contact person from the service department during the vehicle handover?</w:t>
        </w:r>
      </w:moveFrom>
    </w:p>
    <w:p w14:paraId="3DF6DBE6" w14:textId="2229E92B" w:rsidR="00F306F9" w:rsidRPr="002F57BC" w:rsidDel="007D5A44" w:rsidRDefault="00F306F9" w:rsidP="00F94B31">
      <w:pPr>
        <w:ind w:firstLine="720"/>
        <w:rPr>
          <w:moveFrom w:id="59" w:author="Sales-01" w:date="2016-11-07T20:46:00Z"/>
          <w:rFonts w:ascii="CorpoS" w:hAnsi="CorpoS" w:cstheme="majorBidi"/>
        </w:rPr>
      </w:pPr>
      <w:moveFrom w:id="60" w:author="Sales-01" w:date="2016-11-07T20:46:00Z">
        <w:r w:rsidRPr="002F57BC" w:rsidDel="007D5A44">
          <w:rPr>
            <w:rFonts w:ascii="CorpoS" w:hAnsi="CorpoS" w:cstheme="majorBidi"/>
          </w:rPr>
          <w:sym w:font="Wingdings" w:char="F0A8"/>
        </w:r>
        <w:r w:rsidRPr="002F57BC" w:rsidDel="007D5A44">
          <w:rPr>
            <w:rFonts w:ascii="CorpoS" w:hAnsi="CorpoS" w:cstheme="majorBidi"/>
          </w:rPr>
          <w:t xml:space="preserve"> 1) Yes</w:t>
        </w:r>
        <w:r w:rsidRPr="002F57BC" w:rsidDel="007D5A44">
          <w:rPr>
            <w:rFonts w:ascii="CorpoS" w:hAnsi="CorpoS" w:cstheme="majorBidi"/>
          </w:rPr>
          <w:tab/>
        </w:r>
        <w:r w:rsidRPr="002F57BC" w:rsidDel="007D5A44">
          <w:rPr>
            <w:rFonts w:ascii="CorpoS" w:hAnsi="CorpoS" w:cstheme="majorBidi"/>
          </w:rPr>
          <w:tab/>
        </w:r>
        <w:r w:rsidRPr="002F57BC" w:rsidDel="007D5A44">
          <w:rPr>
            <w:rFonts w:ascii="CorpoS" w:hAnsi="CorpoS" w:cstheme="majorBidi"/>
          </w:rPr>
          <w:sym w:font="Wingdings" w:char="F0A8"/>
        </w:r>
        <w:r w:rsidRPr="002F57BC" w:rsidDel="007D5A44">
          <w:rPr>
            <w:rFonts w:ascii="CorpoS" w:hAnsi="CorpoS" w:cstheme="majorBidi"/>
          </w:rPr>
          <w:t xml:space="preserve"> 2) No</w:t>
        </w:r>
        <w:r w:rsidRPr="002F57BC" w:rsidDel="007D5A44">
          <w:rPr>
            <w:rFonts w:ascii="CorpoS" w:hAnsi="CorpoS" w:cstheme="majorBidi"/>
          </w:rPr>
          <w:tab/>
        </w:r>
        <w:r w:rsidRPr="002F57BC" w:rsidDel="007D5A44">
          <w:rPr>
            <w:rFonts w:ascii="CorpoS" w:hAnsi="CorpoS" w:cstheme="majorBidi"/>
          </w:rPr>
          <w:sym w:font="Wingdings" w:char="F0A8"/>
        </w:r>
        <w:r w:rsidRPr="002F57BC" w:rsidDel="007D5A44">
          <w:rPr>
            <w:rFonts w:ascii="CorpoS" w:hAnsi="CorpoS" w:cstheme="majorBidi"/>
          </w:rPr>
          <w:t xml:space="preserve"> 9) I don’t know/no statement</w:t>
        </w:r>
        <w:commentRangeEnd w:id="55"/>
        <w:r w:rsidR="00351774" w:rsidDel="007D5A44">
          <w:rPr>
            <w:rStyle w:val="CommentReference"/>
            <w:rFonts w:cs="Angsana New"/>
          </w:rPr>
          <w:commentReference w:id="55"/>
        </w:r>
      </w:moveFrom>
    </w:p>
    <w:moveFromRangeEnd w:id="57"/>
    <w:p w14:paraId="425EE448" w14:textId="77777777" w:rsidR="00AA6F3A" w:rsidRPr="002F57BC" w:rsidRDefault="00AA6F3A" w:rsidP="00F94B31">
      <w:pPr>
        <w:rPr>
          <w:rFonts w:ascii="CorpoS" w:hAnsi="CorpoS" w:cstheme="majorBidi"/>
        </w:rPr>
      </w:pPr>
    </w:p>
    <w:p w14:paraId="4D6871A0" w14:textId="77777777" w:rsidR="00F306F9" w:rsidRDefault="00771598" w:rsidP="00F94B31">
      <w:pPr>
        <w:rPr>
          <w:rFonts w:ascii="CorpoS" w:hAnsi="CorpoS" w:cstheme="majorBidi"/>
          <w:b/>
          <w:bCs/>
          <w:color w:val="0070C0"/>
          <w:u w:val="single"/>
        </w:rPr>
      </w:pPr>
      <w:r w:rsidRPr="0066766A">
        <w:rPr>
          <w:rFonts w:ascii="CorpoS" w:hAnsi="CorpoS" w:cstheme="majorBidi"/>
          <w:b/>
          <w:bCs/>
          <w:color w:val="0070C0"/>
          <w:u w:val="single"/>
        </w:rPr>
        <w:t>(</w:t>
      </w:r>
      <w:r w:rsidR="0066766A" w:rsidRPr="0066766A">
        <w:rPr>
          <w:rFonts w:ascii="CorpoS" w:hAnsi="CorpoS" w:cstheme="majorBidi"/>
          <w:b/>
          <w:bCs/>
          <w:color w:val="0070C0"/>
          <w:u w:val="single"/>
        </w:rPr>
        <w:t xml:space="preserve">Part 5: </w:t>
      </w:r>
      <w:r w:rsidRPr="0066766A">
        <w:rPr>
          <w:rFonts w:ascii="CorpoS" w:hAnsi="CorpoS" w:cstheme="majorBidi"/>
          <w:b/>
          <w:bCs/>
          <w:color w:val="0070C0"/>
          <w:u w:val="single"/>
        </w:rPr>
        <w:t>F</w:t>
      </w:r>
      <w:r w:rsidR="00F306F9" w:rsidRPr="0066766A">
        <w:rPr>
          <w:rFonts w:ascii="CorpoS" w:hAnsi="CorpoS" w:cstheme="majorBidi"/>
          <w:b/>
          <w:bCs/>
          <w:color w:val="0070C0"/>
          <w:u w:val="single"/>
        </w:rPr>
        <w:t>ollow up</w:t>
      </w:r>
      <w:r w:rsidRPr="0066766A">
        <w:rPr>
          <w:rFonts w:ascii="CorpoS" w:hAnsi="CorpoS" w:cstheme="majorBidi"/>
          <w:b/>
          <w:bCs/>
          <w:color w:val="0070C0"/>
          <w:u w:val="single"/>
        </w:rPr>
        <w:t xml:space="preserve"> after </w:t>
      </w:r>
      <w:r w:rsidR="009C631F" w:rsidRPr="0066766A">
        <w:rPr>
          <w:rFonts w:ascii="CorpoS" w:hAnsi="CorpoS" w:cstheme="majorBidi"/>
          <w:b/>
          <w:bCs/>
          <w:color w:val="0070C0"/>
          <w:u w:val="single"/>
        </w:rPr>
        <w:t>delivery</w:t>
      </w:r>
      <w:r w:rsidR="009C631F" w:rsidRPr="0066766A">
        <w:rPr>
          <w:rFonts w:ascii="CorpoS" w:hAnsi="CorpoS" w:cstheme="majorBidi"/>
          <w:b/>
          <w:bCs/>
          <w:color w:val="0070C0"/>
          <w:u w:val="single"/>
          <w:cs/>
        </w:rPr>
        <w:t>)</w:t>
      </w:r>
    </w:p>
    <w:p w14:paraId="3ADBEE4D" w14:textId="77777777" w:rsidR="00F306F9" w:rsidRPr="0066766A" w:rsidRDefault="00F306F9" w:rsidP="00B70162">
      <w:pPr>
        <w:pStyle w:val="ListParagraph"/>
        <w:numPr>
          <w:ilvl w:val="0"/>
          <w:numId w:val="31"/>
        </w:numPr>
        <w:rPr>
          <w:rFonts w:ascii="CorpoS" w:hAnsi="CorpoS" w:cstheme="majorBidi"/>
          <w:b/>
          <w:bCs/>
          <w:color w:val="000000" w:themeColor="text1"/>
          <w:sz w:val="22"/>
          <w:szCs w:val="22"/>
        </w:rPr>
      </w:pPr>
      <w:r w:rsidRPr="0066766A">
        <w:rPr>
          <w:rFonts w:ascii="CorpoS" w:hAnsi="CorpoS" w:cstheme="majorBidi"/>
          <w:b/>
          <w:bCs/>
          <w:color w:val="000000" w:themeColor="text1"/>
          <w:sz w:val="22"/>
          <w:szCs w:val="22"/>
        </w:rPr>
        <w:t xml:space="preserve">Did your dealership contact you within </w:t>
      </w:r>
      <w:r w:rsidRPr="0066766A">
        <w:rPr>
          <w:rFonts w:ascii="CorpoS" w:hAnsi="CorpoS" w:cstheme="majorBidi"/>
          <w:b/>
          <w:bCs/>
          <w:color w:val="000000" w:themeColor="text1"/>
          <w:sz w:val="22"/>
          <w:szCs w:val="22"/>
          <w:u w:val="single"/>
        </w:rPr>
        <w:t>7 days</w:t>
      </w:r>
      <w:r w:rsidRPr="0066766A">
        <w:rPr>
          <w:rFonts w:ascii="CorpoS" w:hAnsi="CorpoS" w:cstheme="majorBidi"/>
          <w:b/>
          <w:bCs/>
          <w:color w:val="000000" w:themeColor="text1"/>
          <w:sz w:val="22"/>
          <w:szCs w:val="22"/>
        </w:rPr>
        <w:t xml:space="preserve"> after you took over the vehicle?</w:t>
      </w:r>
    </w:p>
    <w:p w14:paraId="2251DE62" w14:textId="77777777" w:rsidR="00F306F9" w:rsidRPr="0066766A" w:rsidRDefault="00F306F9" w:rsidP="00F94B31">
      <w:pPr>
        <w:ind w:firstLine="720"/>
        <w:rPr>
          <w:rFonts w:ascii="CorpoS" w:hAnsi="CorpoS" w:cstheme="majorBidi"/>
          <w:color w:val="000000" w:themeColor="text1"/>
        </w:rPr>
      </w:pP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1)  Yes</w:t>
      </w:r>
      <w:r w:rsidR="009C631F" w:rsidRPr="0066766A">
        <w:rPr>
          <w:rFonts w:ascii="CorpoS" w:hAnsi="CorpoS" w:cstheme="majorBidi"/>
          <w:color w:val="000000" w:themeColor="text1"/>
          <w:cs/>
        </w:rPr>
        <w:t xml:space="preserve"> </w:t>
      </w:r>
      <w:r w:rsidR="0066766A">
        <w:rPr>
          <w:rFonts w:ascii="CorpoS" w:hAnsi="CorpoS" w:cstheme="majorBidi"/>
          <w:color w:val="FF0000"/>
          <w:lang w:val="en-GB"/>
        </w:rPr>
        <w:t>go to Q16</w:t>
      </w:r>
      <w:r w:rsidRPr="0066766A">
        <w:rPr>
          <w:rFonts w:ascii="CorpoS" w:hAnsi="CorpoS" w:cstheme="majorBidi"/>
          <w:color w:val="000000" w:themeColor="text1"/>
        </w:rPr>
        <w:t xml:space="preserve">    </w:t>
      </w:r>
      <w:r w:rsidRPr="0066766A">
        <w:rPr>
          <w:rFonts w:ascii="CorpoS" w:hAnsi="CorpoS" w:cstheme="majorBidi"/>
          <w:color w:val="000000" w:themeColor="text1"/>
        </w:rPr>
        <w:tab/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 2) No</w:t>
      </w:r>
      <w:r w:rsidR="009C631F" w:rsidRPr="0066766A">
        <w:rPr>
          <w:rFonts w:ascii="CorpoS" w:hAnsi="CorpoS" w:cstheme="majorBidi"/>
          <w:color w:val="000000" w:themeColor="text1"/>
        </w:rPr>
        <w:t xml:space="preserve"> </w:t>
      </w:r>
      <w:r w:rsidR="0066766A">
        <w:rPr>
          <w:rFonts w:ascii="CorpoS" w:hAnsi="CorpoS" w:cstheme="majorBidi"/>
          <w:color w:val="FF0000"/>
        </w:rPr>
        <w:t>go to Q17</w:t>
      </w:r>
      <w:r w:rsidRPr="0066766A">
        <w:rPr>
          <w:rFonts w:ascii="CorpoS" w:hAnsi="CorpoS" w:cstheme="majorBidi"/>
          <w:color w:val="FF0000"/>
        </w:rPr>
        <w:t xml:space="preserve">       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9) I don’t know/ no statement</w:t>
      </w:r>
      <w:r w:rsidR="0031411C" w:rsidRPr="0066766A">
        <w:rPr>
          <w:rFonts w:ascii="CorpoS" w:hAnsi="CorpoS" w:cstheme="majorBidi"/>
          <w:color w:val="000000" w:themeColor="text1"/>
        </w:rPr>
        <w:t xml:space="preserve"> </w:t>
      </w:r>
      <w:r w:rsidR="0066766A">
        <w:rPr>
          <w:rFonts w:ascii="CorpoS" w:hAnsi="CorpoS" w:cstheme="majorBidi"/>
          <w:color w:val="FF0000"/>
        </w:rPr>
        <w:t>go to Q17</w:t>
      </w:r>
    </w:p>
    <w:p w14:paraId="39CD2A59" w14:textId="77777777" w:rsidR="00F306F9" w:rsidRPr="0066766A" w:rsidRDefault="00F306F9" w:rsidP="00F94B31">
      <w:pPr>
        <w:rPr>
          <w:rFonts w:ascii="CorpoS" w:hAnsi="CorpoS" w:cstheme="majorBidi"/>
        </w:rPr>
      </w:pPr>
    </w:p>
    <w:p w14:paraId="0EDE5C85" w14:textId="77777777" w:rsidR="00F306F9" w:rsidRPr="0066766A" w:rsidRDefault="00F306F9" w:rsidP="00B70162">
      <w:pPr>
        <w:pStyle w:val="ListParagraph"/>
        <w:numPr>
          <w:ilvl w:val="0"/>
          <w:numId w:val="31"/>
        </w:numPr>
        <w:rPr>
          <w:rFonts w:ascii="CorpoS" w:hAnsi="CorpoS" w:cstheme="majorBidi"/>
          <w:b/>
          <w:bCs/>
          <w:sz w:val="22"/>
          <w:szCs w:val="22"/>
        </w:rPr>
      </w:pPr>
      <w:r w:rsidRPr="0066766A">
        <w:rPr>
          <w:rFonts w:ascii="CorpoS" w:hAnsi="CorpoS" w:cstheme="majorBidi"/>
          <w:b/>
          <w:bCs/>
          <w:sz w:val="22"/>
          <w:szCs w:val="22"/>
        </w:rPr>
        <w:t xml:space="preserve">How satisfied were you with the customer care by your dealership after you took over the vehicle? </w:t>
      </w:r>
    </w:p>
    <w:p w14:paraId="03901909" w14:textId="77777777" w:rsidR="00F306F9" w:rsidRPr="002F57BC" w:rsidRDefault="00F306F9" w:rsidP="00F94B31">
      <w:pPr>
        <w:ind w:firstLine="720"/>
        <w:rPr>
          <w:rFonts w:ascii="CorpoS" w:hAnsi="CorpoS" w:cstheme="majorBidi"/>
          <w:color w:val="000000" w:themeColor="text1"/>
        </w:rPr>
      </w:pPr>
      <w:r w:rsidRPr="002F57BC">
        <w:rPr>
          <w:rFonts w:ascii="CorpoS" w:hAnsi="CorpoS" w:cstheme="majorBidi"/>
          <w:color w:val="000000" w:themeColor="text1"/>
        </w:rPr>
        <w:sym w:font="Wingdings" w:char="F0A8"/>
      </w:r>
      <w:r w:rsidRPr="002F57BC">
        <w:rPr>
          <w:rFonts w:ascii="CorpoS" w:hAnsi="CorpoS" w:cstheme="majorBidi"/>
          <w:color w:val="000000" w:themeColor="text1"/>
        </w:rPr>
        <w:t xml:space="preserve"> 5) Very satisfied   </w:t>
      </w:r>
      <w:r w:rsidRPr="002F57BC">
        <w:rPr>
          <w:rFonts w:ascii="CorpoS" w:hAnsi="CorpoS" w:cstheme="majorBidi"/>
          <w:color w:val="000000" w:themeColor="text1"/>
        </w:rPr>
        <w:sym w:font="Wingdings" w:char="F0A8"/>
      </w:r>
      <w:r w:rsidRPr="002F57BC">
        <w:rPr>
          <w:rFonts w:ascii="CorpoS" w:hAnsi="CorpoS" w:cstheme="majorBidi"/>
          <w:color w:val="000000" w:themeColor="text1"/>
        </w:rPr>
        <w:t xml:space="preserve"> 4) Satisfied   </w:t>
      </w:r>
      <w:r w:rsidRPr="002F57BC">
        <w:rPr>
          <w:rFonts w:ascii="CorpoS" w:hAnsi="CorpoS" w:cstheme="majorBidi"/>
          <w:color w:val="000000" w:themeColor="text1"/>
        </w:rPr>
        <w:sym w:font="Wingdings" w:char="F0A8"/>
      </w:r>
      <w:r w:rsidRPr="002F57BC">
        <w:rPr>
          <w:rFonts w:ascii="CorpoS" w:hAnsi="CorpoS" w:cstheme="majorBidi"/>
          <w:color w:val="000000" w:themeColor="text1"/>
        </w:rPr>
        <w:t xml:space="preserve"> 3) Fair   </w:t>
      </w:r>
      <w:r w:rsidRPr="002F57BC">
        <w:rPr>
          <w:rFonts w:ascii="CorpoS" w:hAnsi="CorpoS" w:cstheme="majorBidi"/>
          <w:color w:val="000000" w:themeColor="text1"/>
        </w:rPr>
        <w:sym w:font="Wingdings" w:char="F0A8"/>
      </w:r>
      <w:r w:rsidRPr="002F57BC">
        <w:rPr>
          <w:rFonts w:ascii="CorpoS" w:hAnsi="CorpoS" w:cstheme="majorBidi"/>
          <w:color w:val="000000" w:themeColor="text1"/>
        </w:rPr>
        <w:t xml:space="preserve"> 2) Dissatisfied   </w:t>
      </w:r>
      <w:r w:rsidRPr="002F57BC">
        <w:rPr>
          <w:rFonts w:ascii="CorpoS" w:hAnsi="CorpoS" w:cstheme="majorBidi"/>
          <w:color w:val="000000" w:themeColor="text1"/>
        </w:rPr>
        <w:sym w:font="Wingdings" w:char="F0A8"/>
      </w:r>
      <w:r w:rsidRPr="002F57BC">
        <w:rPr>
          <w:rFonts w:ascii="CorpoS" w:hAnsi="CorpoS" w:cstheme="majorBidi"/>
          <w:color w:val="000000" w:themeColor="text1"/>
        </w:rPr>
        <w:t xml:space="preserve"> 1) Very</w:t>
      </w:r>
      <w:r w:rsidRPr="002F57BC">
        <w:rPr>
          <w:rFonts w:ascii="CorpoS" w:hAnsi="CorpoS" w:cstheme="majorBidi"/>
          <w:color w:val="00B050"/>
        </w:rPr>
        <w:t xml:space="preserve"> </w:t>
      </w:r>
      <w:r w:rsidRPr="002F57BC">
        <w:rPr>
          <w:rFonts w:ascii="CorpoS" w:hAnsi="CorpoS" w:cstheme="majorBidi"/>
          <w:color w:val="000000" w:themeColor="text1"/>
        </w:rPr>
        <w:t xml:space="preserve">dissatisfied   </w:t>
      </w:r>
    </w:p>
    <w:p w14:paraId="4A1D2305" w14:textId="77777777" w:rsidR="00D5150A" w:rsidRPr="002F57BC" w:rsidRDefault="00D5150A" w:rsidP="004F190E">
      <w:pPr>
        <w:ind w:firstLine="720"/>
        <w:rPr>
          <w:rFonts w:ascii="CorpoS" w:hAnsi="CorpoS" w:cstheme="majorBidi"/>
          <w:color w:val="FF0000"/>
          <w:lang w:val="en-GB"/>
        </w:rPr>
      </w:pPr>
      <w:r w:rsidRPr="002F57BC">
        <w:rPr>
          <w:rFonts w:ascii="CorpoS" w:hAnsi="CorpoS" w:cstheme="majorBidi"/>
          <w:color w:val="FF0000"/>
        </w:rPr>
        <w:t>If rate 2 or 1, please reason ___________________________Otherwise, it cannot go to the next question.</w:t>
      </w:r>
    </w:p>
    <w:p w14:paraId="5AD54BDC" w14:textId="77777777" w:rsidR="00F306F9" w:rsidRDefault="00F306F9" w:rsidP="00F94B31">
      <w:pPr>
        <w:rPr>
          <w:rFonts w:ascii="CorpoS" w:hAnsi="CorpoS" w:cstheme="majorBidi"/>
        </w:rPr>
      </w:pPr>
    </w:p>
    <w:p w14:paraId="43CC16FB" w14:textId="77777777" w:rsidR="009B59F4" w:rsidRDefault="009B59F4" w:rsidP="009B59F4">
      <w:pPr>
        <w:rPr>
          <w:rFonts w:ascii="CorpoS" w:hAnsi="CorpoS" w:cstheme="majorBidi"/>
          <w:b/>
          <w:bCs/>
          <w:color w:val="0070C0"/>
          <w:u w:val="single"/>
        </w:rPr>
      </w:pPr>
      <w:r w:rsidRPr="0066766A">
        <w:rPr>
          <w:rFonts w:ascii="CorpoS" w:hAnsi="CorpoS" w:cstheme="majorBidi"/>
          <w:b/>
          <w:bCs/>
          <w:color w:val="0070C0"/>
          <w:u w:val="single"/>
        </w:rPr>
        <w:t>(</w:t>
      </w:r>
      <w:r w:rsidR="0066766A" w:rsidRPr="0066766A">
        <w:rPr>
          <w:rFonts w:ascii="CorpoS" w:hAnsi="CorpoS" w:cstheme="majorBidi"/>
          <w:b/>
          <w:bCs/>
          <w:color w:val="0070C0"/>
          <w:u w:val="single"/>
        </w:rPr>
        <w:t xml:space="preserve">Part 6: </w:t>
      </w:r>
      <w:r w:rsidRPr="0066766A">
        <w:rPr>
          <w:rFonts w:ascii="CorpoS" w:hAnsi="CorpoS" w:cstheme="majorBidi"/>
          <w:b/>
          <w:bCs/>
          <w:color w:val="0070C0"/>
          <w:u w:val="single"/>
        </w:rPr>
        <w:t xml:space="preserve">Overall </w:t>
      </w:r>
      <w:r w:rsidR="0066766A" w:rsidRPr="0066766A">
        <w:rPr>
          <w:rFonts w:ascii="CorpoS" w:hAnsi="CorpoS" w:cstheme="majorBidi"/>
          <w:b/>
          <w:bCs/>
          <w:color w:val="0070C0"/>
          <w:u w:val="single"/>
        </w:rPr>
        <w:t>satisfaction towards salesperson</w:t>
      </w:r>
      <w:r w:rsidR="0066766A">
        <w:rPr>
          <w:rFonts w:ascii="CorpoS" w:hAnsi="CorpoS" w:cstheme="majorBidi"/>
          <w:b/>
          <w:bCs/>
          <w:color w:val="0070C0"/>
          <w:u w:val="single"/>
        </w:rPr>
        <w:t>)</w:t>
      </w:r>
    </w:p>
    <w:p w14:paraId="079A6FC8" w14:textId="77777777" w:rsidR="009B59F4" w:rsidRPr="0066766A" w:rsidRDefault="009B59F4" w:rsidP="00B70162">
      <w:pPr>
        <w:pStyle w:val="ListParagraph"/>
        <w:numPr>
          <w:ilvl w:val="0"/>
          <w:numId w:val="31"/>
        </w:numPr>
        <w:rPr>
          <w:rFonts w:ascii="CorpoS" w:hAnsi="CorpoS" w:cstheme="majorBidi"/>
          <w:b/>
          <w:bCs/>
          <w:sz w:val="22"/>
          <w:szCs w:val="22"/>
        </w:rPr>
      </w:pPr>
      <w:r w:rsidRPr="0066766A">
        <w:rPr>
          <w:rFonts w:ascii="CorpoS" w:hAnsi="CorpoS" w:cstheme="majorBidi"/>
          <w:b/>
          <w:bCs/>
          <w:sz w:val="22"/>
          <w:szCs w:val="22"/>
        </w:rPr>
        <w:t xml:space="preserve">How satisfied were you with the salesperson overall? </w:t>
      </w:r>
      <w:r w:rsidRPr="0066766A">
        <w:rPr>
          <w:rFonts w:ascii="CorpoS" w:hAnsi="CorpoS" w:cstheme="majorBidi"/>
          <w:b/>
          <w:bCs/>
          <w:sz w:val="22"/>
          <w:szCs w:val="22"/>
        </w:rPr>
        <w:tab/>
      </w:r>
    </w:p>
    <w:p w14:paraId="4ABF01E7" w14:textId="77777777" w:rsidR="009B59F4" w:rsidRPr="0066766A" w:rsidRDefault="009B59F4" w:rsidP="009B59F4">
      <w:pPr>
        <w:rPr>
          <w:rFonts w:ascii="CorpoS" w:hAnsi="CorpoS" w:cstheme="majorBidi"/>
          <w:color w:val="00B050"/>
        </w:rPr>
      </w:pP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5) Very satisfied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4) Satisfied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3) Fair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2) Dissatisfied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1) Very</w:t>
      </w:r>
      <w:r w:rsidRPr="0066766A">
        <w:rPr>
          <w:rFonts w:ascii="CorpoS" w:hAnsi="CorpoS" w:cstheme="majorBidi"/>
          <w:color w:val="00B050"/>
        </w:rPr>
        <w:t xml:space="preserve"> </w:t>
      </w:r>
      <w:r w:rsidRPr="0066766A">
        <w:rPr>
          <w:rFonts w:ascii="CorpoS" w:hAnsi="CorpoS" w:cstheme="majorBidi"/>
          <w:color w:val="000000" w:themeColor="text1"/>
        </w:rPr>
        <w:t xml:space="preserve">dissatisfied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9) No statement</w:t>
      </w:r>
    </w:p>
    <w:p w14:paraId="1CB8E83E" w14:textId="77777777" w:rsidR="009B59F4" w:rsidRPr="002F57BC" w:rsidRDefault="009B59F4" w:rsidP="004F190E">
      <w:pPr>
        <w:ind w:firstLine="720"/>
        <w:rPr>
          <w:rFonts w:ascii="CorpoS" w:hAnsi="CorpoS" w:cstheme="majorBidi"/>
          <w:color w:val="FF0000"/>
          <w:lang w:val="en-GB"/>
        </w:rPr>
      </w:pPr>
      <w:r w:rsidRPr="002F57BC">
        <w:rPr>
          <w:rFonts w:ascii="CorpoS" w:hAnsi="CorpoS" w:cstheme="majorBidi"/>
          <w:color w:val="FF0000"/>
        </w:rPr>
        <w:t>If rate 2 or 1, please reason ___________________________Otherwise, it cannot go to the next question.</w:t>
      </w:r>
    </w:p>
    <w:p w14:paraId="7CB24685" w14:textId="77777777" w:rsidR="00F306F9" w:rsidRPr="002F57BC" w:rsidRDefault="00F306F9" w:rsidP="00F94B31">
      <w:pPr>
        <w:rPr>
          <w:rFonts w:ascii="CorpoS" w:hAnsi="CorpoS" w:cstheme="majorBidi"/>
          <w:color w:val="00B050"/>
        </w:rPr>
      </w:pPr>
    </w:p>
    <w:p w14:paraId="5E485EC4" w14:textId="77777777" w:rsidR="00F306F9" w:rsidRDefault="00E33C7A" w:rsidP="00F94B31">
      <w:pPr>
        <w:rPr>
          <w:rFonts w:ascii="CorpoS" w:hAnsi="CorpoS" w:cstheme="majorBidi"/>
          <w:b/>
          <w:bCs/>
          <w:color w:val="0070C0"/>
          <w:u w:val="single"/>
        </w:rPr>
      </w:pPr>
      <w:r w:rsidRPr="0066766A">
        <w:rPr>
          <w:rFonts w:ascii="CorpoS" w:hAnsi="CorpoS" w:cstheme="majorBidi"/>
          <w:b/>
          <w:bCs/>
          <w:color w:val="0070C0"/>
          <w:u w:val="single"/>
        </w:rPr>
        <w:t>(</w:t>
      </w:r>
      <w:r w:rsidR="0066766A" w:rsidRPr="0066766A">
        <w:rPr>
          <w:rFonts w:ascii="CorpoS" w:hAnsi="CorpoS" w:cstheme="majorBidi"/>
          <w:b/>
          <w:bCs/>
          <w:color w:val="0070C0"/>
          <w:u w:val="single"/>
        </w:rPr>
        <w:t xml:space="preserve">Part 7: </w:t>
      </w:r>
      <w:r w:rsidRPr="0066766A">
        <w:rPr>
          <w:rFonts w:ascii="CorpoS" w:hAnsi="CorpoS" w:cstheme="majorBidi"/>
          <w:b/>
          <w:bCs/>
          <w:color w:val="0070C0"/>
          <w:u w:val="single"/>
        </w:rPr>
        <w:t xml:space="preserve">Overall </w:t>
      </w:r>
      <w:r w:rsidR="00F306F9" w:rsidRPr="0066766A">
        <w:rPr>
          <w:rFonts w:ascii="CorpoS" w:hAnsi="CorpoS" w:cstheme="majorBidi"/>
          <w:b/>
          <w:bCs/>
          <w:color w:val="0070C0"/>
          <w:u w:val="single"/>
        </w:rPr>
        <w:t>satisfaction</w:t>
      </w:r>
      <w:r w:rsidR="0066766A" w:rsidRPr="0066766A">
        <w:rPr>
          <w:rFonts w:ascii="CorpoS" w:hAnsi="CorpoS" w:cstheme="majorBidi"/>
          <w:b/>
          <w:bCs/>
          <w:color w:val="0070C0"/>
          <w:u w:val="single"/>
        </w:rPr>
        <w:t xml:space="preserve"> towards the dealer</w:t>
      </w:r>
      <w:r w:rsidRPr="0066766A">
        <w:rPr>
          <w:rFonts w:ascii="CorpoS" w:hAnsi="CorpoS" w:cstheme="majorBidi"/>
          <w:b/>
          <w:bCs/>
          <w:color w:val="0070C0"/>
          <w:u w:val="single"/>
        </w:rPr>
        <w:t>)</w:t>
      </w:r>
    </w:p>
    <w:p w14:paraId="19686830" w14:textId="77777777" w:rsidR="009B59F4" w:rsidRPr="0066766A" w:rsidRDefault="00D9384E" w:rsidP="00B70162">
      <w:pPr>
        <w:pStyle w:val="ListParagraph"/>
        <w:numPr>
          <w:ilvl w:val="0"/>
          <w:numId w:val="31"/>
        </w:numPr>
        <w:rPr>
          <w:rFonts w:ascii="CorpoS" w:hAnsi="CorpoS" w:cstheme="majorBidi"/>
          <w:b/>
          <w:bCs/>
          <w:sz w:val="22"/>
          <w:szCs w:val="22"/>
        </w:rPr>
      </w:pPr>
      <w:r>
        <w:rPr>
          <w:rFonts w:ascii="CorpoS" w:hAnsi="CorpoS" w:cstheme="majorBidi"/>
          <w:b/>
          <w:bCs/>
          <w:sz w:val="22"/>
          <w:szCs w:val="22"/>
        </w:rPr>
        <w:t xml:space="preserve">How satisfied were you with dealer’s </w:t>
      </w:r>
      <w:r w:rsidRPr="00D9384E">
        <w:rPr>
          <w:rFonts w:ascii="CorpoS" w:hAnsi="CorpoS" w:cstheme="majorBidi"/>
          <w:b/>
          <w:bCs/>
          <w:sz w:val="22"/>
          <w:szCs w:val="22"/>
          <w:u w:val="single"/>
        </w:rPr>
        <w:t>f</w:t>
      </w:r>
      <w:r w:rsidR="009B59F4" w:rsidRPr="00D9384E">
        <w:rPr>
          <w:rFonts w:ascii="CorpoS" w:hAnsi="CorpoS" w:cstheme="majorBidi"/>
          <w:b/>
          <w:bCs/>
          <w:sz w:val="22"/>
          <w:szCs w:val="22"/>
          <w:u w:val="single"/>
        </w:rPr>
        <w:t>riendliness</w:t>
      </w:r>
      <w:r>
        <w:rPr>
          <w:rFonts w:ascii="CorpoS" w:hAnsi="CorpoS" w:cstheme="majorBidi"/>
          <w:b/>
          <w:bCs/>
          <w:sz w:val="22"/>
          <w:szCs w:val="22"/>
        </w:rPr>
        <w:t>?</w:t>
      </w:r>
    </w:p>
    <w:p w14:paraId="5571AAE4" w14:textId="77777777" w:rsidR="009B59F4" w:rsidRPr="0066766A" w:rsidRDefault="009B59F4" w:rsidP="009B59F4">
      <w:pPr>
        <w:rPr>
          <w:rFonts w:ascii="CorpoS" w:hAnsi="CorpoS" w:cstheme="majorBidi"/>
          <w:color w:val="000000" w:themeColor="text1"/>
        </w:rPr>
      </w:pP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5) Very satisfied   </w:t>
      </w:r>
      <w:r w:rsidRPr="0066766A">
        <w:rPr>
          <w:rFonts w:ascii="CorpoS" w:hAnsi="CorpoS" w:cstheme="majorBidi"/>
          <w:color w:val="000000" w:themeColor="text1"/>
        </w:rPr>
        <w:tab/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4) Satisfied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3) Fair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2) Dissatisfied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1) Very</w:t>
      </w:r>
      <w:r w:rsidRPr="0066766A">
        <w:rPr>
          <w:rFonts w:ascii="CorpoS" w:hAnsi="CorpoS" w:cstheme="majorBidi"/>
          <w:color w:val="00B050"/>
        </w:rPr>
        <w:t xml:space="preserve"> </w:t>
      </w:r>
      <w:r w:rsidRPr="0066766A">
        <w:rPr>
          <w:rFonts w:ascii="CorpoS" w:hAnsi="CorpoS" w:cstheme="majorBidi"/>
          <w:color w:val="000000" w:themeColor="text1"/>
        </w:rPr>
        <w:t xml:space="preserve">dissatisfied   </w:t>
      </w: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9) Not applicable       </w:t>
      </w:r>
    </w:p>
    <w:p w14:paraId="04B5C22D" w14:textId="77777777" w:rsidR="009B59F4" w:rsidRPr="0066766A" w:rsidRDefault="009B59F4" w:rsidP="00D9384E">
      <w:pPr>
        <w:ind w:firstLine="720"/>
        <w:rPr>
          <w:rFonts w:ascii="CorpoS" w:hAnsi="CorpoS" w:cstheme="majorBidi"/>
          <w:color w:val="FF0000"/>
          <w:lang w:val="en-GB"/>
        </w:rPr>
      </w:pPr>
      <w:r w:rsidRPr="0066766A">
        <w:rPr>
          <w:rFonts w:ascii="CorpoS" w:hAnsi="CorpoS" w:cstheme="majorBidi"/>
          <w:color w:val="FF0000"/>
        </w:rPr>
        <w:t>If rate 2 or 1, please reason ___________________________Otherwise, it cannot go to the next question.</w:t>
      </w:r>
    </w:p>
    <w:p w14:paraId="4BE6E78D" w14:textId="77777777" w:rsidR="009B59F4" w:rsidRPr="0066766A" w:rsidRDefault="009B59F4" w:rsidP="009B59F4">
      <w:pPr>
        <w:ind w:firstLine="720"/>
        <w:rPr>
          <w:rFonts w:ascii="CorpoS" w:hAnsi="CorpoS" w:cstheme="majorBidi"/>
        </w:rPr>
      </w:pPr>
      <w:r w:rsidRPr="0066766A">
        <w:rPr>
          <w:rFonts w:ascii="CorpoS" w:hAnsi="CorpoS" w:cstheme="majorBidi"/>
        </w:rPr>
        <w:t xml:space="preserve"> </w:t>
      </w:r>
    </w:p>
    <w:p w14:paraId="744DF6B1" w14:textId="77777777" w:rsidR="009B59F4" w:rsidRPr="0066766A" w:rsidRDefault="00D9384E" w:rsidP="00B70162">
      <w:pPr>
        <w:pStyle w:val="ListParagraph"/>
        <w:numPr>
          <w:ilvl w:val="0"/>
          <w:numId w:val="31"/>
        </w:numPr>
        <w:rPr>
          <w:rFonts w:ascii="CorpoS" w:hAnsi="CorpoS" w:cstheme="majorBidi"/>
          <w:b/>
          <w:bCs/>
          <w:sz w:val="22"/>
          <w:szCs w:val="22"/>
        </w:rPr>
      </w:pPr>
      <w:r>
        <w:rPr>
          <w:rFonts w:ascii="CorpoS" w:hAnsi="CorpoS" w:cstheme="majorBidi"/>
          <w:b/>
          <w:bCs/>
          <w:sz w:val="22"/>
          <w:szCs w:val="22"/>
        </w:rPr>
        <w:t xml:space="preserve">How satisfied were you with dealer’s </w:t>
      </w:r>
      <w:r w:rsidRPr="00D9384E">
        <w:rPr>
          <w:rFonts w:ascii="CorpoS" w:hAnsi="CorpoS" w:cstheme="majorBidi"/>
          <w:b/>
          <w:bCs/>
          <w:sz w:val="22"/>
          <w:szCs w:val="22"/>
          <w:u w:val="single"/>
        </w:rPr>
        <w:t>k</w:t>
      </w:r>
      <w:r w:rsidR="009B59F4" w:rsidRPr="00D9384E">
        <w:rPr>
          <w:rFonts w:ascii="CorpoS" w:hAnsi="CorpoS" w:cstheme="majorBidi"/>
          <w:b/>
          <w:bCs/>
          <w:sz w:val="22"/>
          <w:szCs w:val="22"/>
          <w:u w:val="single"/>
        </w:rPr>
        <w:t>eeping promises</w:t>
      </w:r>
      <w:r>
        <w:rPr>
          <w:rFonts w:ascii="CorpoS" w:hAnsi="CorpoS" w:cstheme="majorBidi"/>
          <w:b/>
          <w:bCs/>
          <w:sz w:val="22"/>
          <w:szCs w:val="22"/>
        </w:rPr>
        <w:t>?</w:t>
      </w:r>
    </w:p>
    <w:p w14:paraId="6DFDE8C6" w14:textId="77777777" w:rsidR="009B59F4" w:rsidRPr="0066766A" w:rsidRDefault="009B59F4" w:rsidP="009B59F4">
      <w:pPr>
        <w:rPr>
          <w:rFonts w:ascii="CorpoS" w:hAnsi="CorpoS" w:cstheme="majorBidi"/>
          <w:color w:val="000000" w:themeColor="text1"/>
        </w:rPr>
      </w:pP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5) Very satisfied   </w:t>
      </w:r>
      <w:r w:rsidRPr="0066766A">
        <w:rPr>
          <w:rFonts w:ascii="CorpoS" w:hAnsi="CorpoS" w:cstheme="majorBidi"/>
          <w:color w:val="000000" w:themeColor="text1"/>
        </w:rPr>
        <w:tab/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4) Satisfied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3) Fair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2) Dissatisfied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1) Very</w:t>
      </w:r>
      <w:r w:rsidRPr="0066766A">
        <w:rPr>
          <w:rFonts w:ascii="CorpoS" w:hAnsi="CorpoS" w:cstheme="majorBidi"/>
          <w:color w:val="00B050"/>
        </w:rPr>
        <w:t xml:space="preserve"> </w:t>
      </w:r>
      <w:r w:rsidRPr="0066766A">
        <w:rPr>
          <w:rFonts w:ascii="CorpoS" w:hAnsi="CorpoS" w:cstheme="majorBidi"/>
          <w:color w:val="000000" w:themeColor="text1"/>
        </w:rPr>
        <w:t xml:space="preserve">dissatisfied   </w:t>
      </w: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9) Not applicable       </w:t>
      </w:r>
    </w:p>
    <w:p w14:paraId="40D7D32A" w14:textId="77777777" w:rsidR="009B59F4" w:rsidRPr="0066766A" w:rsidRDefault="009B59F4" w:rsidP="00D9384E">
      <w:pPr>
        <w:ind w:firstLine="720"/>
        <w:rPr>
          <w:rFonts w:ascii="CorpoS" w:hAnsi="CorpoS" w:cstheme="majorBidi"/>
          <w:color w:val="FF0000"/>
          <w:lang w:val="en-GB"/>
        </w:rPr>
      </w:pPr>
      <w:r w:rsidRPr="0066766A">
        <w:rPr>
          <w:rFonts w:ascii="CorpoS" w:hAnsi="CorpoS" w:cstheme="majorBidi"/>
          <w:color w:val="FF0000"/>
        </w:rPr>
        <w:t>If rate 2 or 1, please reason ___________________________Otherwise, it cannot go to the next question.</w:t>
      </w:r>
    </w:p>
    <w:p w14:paraId="32CCC701" w14:textId="77777777" w:rsidR="009B59F4" w:rsidRPr="0066766A" w:rsidRDefault="009B59F4" w:rsidP="009B59F4">
      <w:pPr>
        <w:ind w:firstLine="720"/>
        <w:rPr>
          <w:rFonts w:ascii="CorpoS" w:hAnsi="CorpoS" w:cstheme="majorBidi"/>
        </w:rPr>
      </w:pPr>
    </w:p>
    <w:p w14:paraId="74FB358C" w14:textId="77777777" w:rsidR="009B59F4" w:rsidRPr="0066766A" w:rsidRDefault="00D9384E" w:rsidP="00B70162">
      <w:pPr>
        <w:pStyle w:val="ListParagraph"/>
        <w:numPr>
          <w:ilvl w:val="0"/>
          <w:numId w:val="31"/>
        </w:numPr>
        <w:rPr>
          <w:rFonts w:ascii="CorpoS" w:hAnsi="CorpoS" w:cstheme="majorBidi"/>
          <w:b/>
          <w:bCs/>
          <w:sz w:val="22"/>
          <w:szCs w:val="22"/>
        </w:rPr>
      </w:pPr>
      <w:r>
        <w:rPr>
          <w:rFonts w:ascii="CorpoS" w:hAnsi="CorpoS" w:cstheme="majorBidi"/>
          <w:b/>
          <w:bCs/>
          <w:sz w:val="22"/>
          <w:szCs w:val="22"/>
        </w:rPr>
        <w:t xml:space="preserve">How satisfied were you with dealer’s </w:t>
      </w:r>
      <w:r w:rsidRPr="00D9384E">
        <w:rPr>
          <w:rFonts w:ascii="CorpoS" w:hAnsi="CorpoS" w:cstheme="majorBidi"/>
          <w:b/>
          <w:bCs/>
          <w:sz w:val="22"/>
          <w:szCs w:val="22"/>
          <w:u w:val="single"/>
        </w:rPr>
        <w:t>a</w:t>
      </w:r>
      <w:r w:rsidR="009B59F4" w:rsidRPr="00D9384E">
        <w:rPr>
          <w:rFonts w:ascii="CorpoS" w:hAnsi="CorpoS" w:cstheme="majorBidi"/>
          <w:b/>
          <w:bCs/>
          <w:sz w:val="22"/>
          <w:szCs w:val="22"/>
          <w:u w:val="single"/>
        </w:rPr>
        <w:t>bility to solve problems</w:t>
      </w:r>
      <w:r>
        <w:rPr>
          <w:rFonts w:ascii="CorpoS" w:hAnsi="CorpoS" w:cstheme="majorBidi"/>
          <w:b/>
          <w:bCs/>
          <w:sz w:val="22"/>
          <w:szCs w:val="22"/>
        </w:rPr>
        <w:t>?</w:t>
      </w:r>
    </w:p>
    <w:p w14:paraId="644220F0" w14:textId="77777777" w:rsidR="009B59F4" w:rsidRPr="0066766A" w:rsidRDefault="009B59F4" w:rsidP="009B59F4">
      <w:pPr>
        <w:rPr>
          <w:rFonts w:ascii="CorpoS" w:hAnsi="CorpoS" w:cstheme="majorBidi"/>
          <w:color w:val="000000" w:themeColor="text1"/>
        </w:rPr>
      </w:pP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5) Very satisfied   </w:t>
      </w:r>
      <w:r w:rsidRPr="0066766A">
        <w:rPr>
          <w:rFonts w:ascii="CorpoS" w:hAnsi="CorpoS" w:cstheme="majorBidi"/>
          <w:color w:val="000000" w:themeColor="text1"/>
        </w:rPr>
        <w:tab/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4) Satisfied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3) Fair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2) Dissatisfied   </w:t>
      </w:r>
      <w:r w:rsidRPr="0066766A">
        <w:rPr>
          <w:rFonts w:ascii="CorpoS" w:hAnsi="CorpoS" w:cstheme="majorBidi"/>
          <w:color w:val="000000" w:themeColor="text1"/>
        </w:rPr>
        <w:sym w:font="Wingdings" w:char="F0A8"/>
      </w:r>
      <w:r w:rsidRPr="0066766A">
        <w:rPr>
          <w:rFonts w:ascii="CorpoS" w:hAnsi="CorpoS" w:cstheme="majorBidi"/>
          <w:color w:val="000000" w:themeColor="text1"/>
        </w:rPr>
        <w:t xml:space="preserve"> 1) Very</w:t>
      </w:r>
      <w:r w:rsidRPr="0066766A">
        <w:rPr>
          <w:rFonts w:ascii="CorpoS" w:hAnsi="CorpoS" w:cstheme="majorBidi"/>
          <w:color w:val="00B050"/>
        </w:rPr>
        <w:t xml:space="preserve"> </w:t>
      </w:r>
      <w:r w:rsidRPr="0066766A">
        <w:rPr>
          <w:rFonts w:ascii="CorpoS" w:hAnsi="CorpoS" w:cstheme="majorBidi"/>
          <w:color w:val="000000" w:themeColor="text1"/>
        </w:rPr>
        <w:t xml:space="preserve">dissatisfied   </w:t>
      </w: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9) Not applicable       </w:t>
      </w:r>
    </w:p>
    <w:p w14:paraId="57F67260" w14:textId="77777777" w:rsidR="009B59F4" w:rsidRDefault="009B59F4" w:rsidP="00D9384E">
      <w:pPr>
        <w:ind w:firstLine="720"/>
        <w:rPr>
          <w:rFonts w:ascii="CorpoS" w:hAnsi="CorpoS" w:cstheme="majorBidi"/>
          <w:color w:val="FF0000"/>
        </w:rPr>
      </w:pPr>
      <w:r w:rsidRPr="0066766A">
        <w:rPr>
          <w:rFonts w:ascii="CorpoS" w:hAnsi="CorpoS" w:cstheme="majorBidi"/>
          <w:color w:val="FF0000"/>
        </w:rPr>
        <w:t>If rate 2 or 1, please reason ___________________________Otherwise, it cannot go to the next question.</w:t>
      </w:r>
    </w:p>
    <w:p w14:paraId="248EA8E4" w14:textId="77777777" w:rsidR="00D9384E" w:rsidRPr="0066766A" w:rsidRDefault="00D9384E" w:rsidP="00D9384E">
      <w:pPr>
        <w:ind w:firstLine="720"/>
        <w:rPr>
          <w:rFonts w:ascii="CorpoS" w:hAnsi="CorpoS" w:cstheme="majorBidi"/>
          <w:color w:val="FF0000"/>
          <w:lang w:val="en-GB"/>
        </w:rPr>
      </w:pPr>
    </w:p>
    <w:p w14:paraId="0FF1E868" w14:textId="77777777" w:rsidR="009C1D8D" w:rsidRPr="00D9384E" w:rsidRDefault="00D9384E" w:rsidP="00B70162">
      <w:pPr>
        <w:pStyle w:val="ListParagraph"/>
        <w:numPr>
          <w:ilvl w:val="0"/>
          <w:numId w:val="31"/>
        </w:numPr>
        <w:rPr>
          <w:rFonts w:ascii="CorpoS" w:hAnsi="CorpoS" w:cstheme="majorBidi"/>
          <w:b/>
          <w:bCs/>
          <w:sz w:val="22"/>
          <w:szCs w:val="22"/>
        </w:rPr>
      </w:pPr>
      <w:r>
        <w:rPr>
          <w:rFonts w:ascii="CorpoS" w:hAnsi="CorpoS" w:cstheme="majorBidi"/>
          <w:b/>
          <w:bCs/>
          <w:sz w:val="22"/>
          <w:szCs w:val="22"/>
        </w:rPr>
        <w:t>How satisfied were you with this dealer in overall?</w:t>
      </w:r>
    </w:p>
    <w:p w14:paraId="4E6D8C63" w14:textId="77777777" w:rsidR="009C1D8D" w:rsidRPr="0066766A" w:rsidRDefault="009C1D8D" w:rsidP="00F94B31">
      <w:pPr>
        <w:rPr>
          <w:rFonts w:ascii="CorpoS" w:hAnsi="CorpoS" w:cstheme="majorBidi"/>
        </w:rPr>
      </w:pPr>
      <w:r w:rsidRPr="00C105CA">
        <w:rPr>
          <w:rFonts w:ascii="CorpoS" w:hAnsi="CorpoS" w:cstheme="majorBidi"/>
        </w:rPr>
        <w:sym w:font="Wingdings" w:char="F0A8"/>
      </w:r>
      <w:r w:rsidRPr="00C105CA">
        <w:rPr>
          <w:rFonts w:ascii="CorpoS" w:hAnsi="CorpoS" w:cstheme="majorBidi"/>
        </w:rPr>
        <w:t xml:space="preserve"> 5)</w:t>
      </w:r>
      <w:del w:id="61" w:author="Sales-01" w:date="2016-10-26T18:27:00Z">
        <w:r w:rsidRPr="00C105CA" w:rsidDel="00351774">
          <w:rPr>
            <w:rFonts w:ascii="CorpoS" w:hAnsi="CorpoS" w:cstheme="majorBidi"/>
          </w:rPr>
          <w:delText xml:space="preserve"> Definitely</w:delText>
        </w:r>
      </w:del>
      <w:del w:id="62" w:author="Sales-01" w:date="2016-10-26T18:26:00Z">
        <w:r w:rsidRPr="00C105CA" w:rsidDel="00351774">
          <w:rPr>
            <w:rFonts w:ascii="CorpoS" w:hAnsi="CorpoS" w:cstheme="majorBidi"/>
          </w:rPr>
          <w:delText xml:space="preserve"> yes</w:delText>
        </w:r>
      </w:del>
      <w:ins w:id="63" w:author="Sales-01" w:date="2016-10-26T18:27:00Z">
        <w:r w:rsidR="00351774" w:rsidRPr="00C105CA">
          <w:rPr>
            <w:rFonts w:ascii="CorpoS" w:hAnsi="CorpoS" w:cstheme="majorBidi" w:hint="cs"/>
            <w:cs/>
          </w:rPr>
          <w:t xml:space="preserve"> </w:t>
        </w:r>
        <w:r w:rsidR="00351774" w:rsidRPr="00C105CA">
          <w:rPr>
            <w:rFonts w:ascii="CorpoS" w:hAnsi="CorpoS" w:cstheme="majorBidi"/>
          </w:rPr>
          <w:t>Very Satisfied</w:t>
        </w:r>
      </w:ins>
      <w:r w:rsidRPr="00C105CA">
        <w:rPr>
          <w:rFonts w:ascii="CorpoS" w:hAnsi="CorpoS" w:cstheme="majorBidi"/>
        </w:rPr>
        <w:t xml:space="preserve">   </w:t>
      </w:r>
      <w:r w:rsidRPr="00C105CA">
        <w:rPr>
          <w:rFonts w:ascii="CorpoS" w:hAnsi="CorpoS" w:cstheme="majorBidi"/>
        </w:rPr>
        <w:tab/>
      </w:r>
      <w:r w:rsidRPr="00C105CA">
        <w:rPr>
          <w:rFonts w:ascii="CorpoS" w:hAnsi="CorpoS" w:cstheme="majorBidi"/>
        </w:rPr>
        <w:sym w:font="Wingdings" w:char="F0A8"/>
      </w:r>
      <w:r w:rsidRPr="00C105CA">
        <w:rPr>
          <w:rFonts w:ascii="CorpoS" w:hAnsi="CorpoS" w:cstheme="majorBidi"/>
        </w:rPr>
        <w:t xml:space="preserve"> 4) </w:t>
      </w:r>
      <w:del w:id="64" w:author="Sales-01" w:date="2016-10-26T18:28:00Z">
        <w:r w:rsidRPr="00C105CA" w:rsidDel="00351774">
          <w:rPr>
            <w:rFonts w:ascii="CorpoS" w:hAnsi="CorpoS" w:cstheme="majorBidi"/>
          </w:rPr>
          <w:delText>Yes</w:delText>
        </w:r>
      </w:del>
      <w:ins w:id="65" w:author="Sales-01" w:date="2016-10-26T18:28:00Z">
        <w:r w:rsidR="00351774" w:rsidRPr="00C105CA">
          <w:rPr>
            <w:rFonts w:ascii="CorpoS" w:hAnsi="CorpoS" w:cstheme="majorBidi"/>
          </w:rPr>
          <w:t xml:space="preserve"> Satisfied</w:t>
        </w:r>
      </w:ins>
      <w:r w:rsidRPr="00C105CA">
        <w:rPr>
          <w:rFonts w:ascii="CorpoS" w:hAnsi="CorpoS" w:cstheme="majorBidi"/>
        </w:rPr>
        <w:t xml:space="preserve">   </w:t>
      </w:r>
      <w:r w:rsidRPr="00C105CA">
        <w:rPr>
          <w:rFonts w:ascii="CorpoS" w:hAnsi="CorpoS" w:cstheme="majorBidi"/>
        </w:rPr>
        <w:tab/>
      </w:r>
      <w:r w:rsidRPr="00C105CA">
        <w:rPr>
          <w:rFonts w:ascii="CorpoS" w:hAnsi="CorpoS" w:cstheme="majorBidi"/>
        </w:rPr>
        <w:sym w:font="Wingdings" w:char="F0A8"/>
      </w:r>
      <w:r w:rsidRPr="00C105CA">
        <w:rPr>
          <w:rFonts w:ascii="CorpoS" w:hAnsi="CorpoS" w:cstheme="majorBidi"/>
        </w:rPr>
        <w:t xml:space="preserve"> 3) </w:t>
      </w:r>
      <w:del w:id="66" w:author="Sales-01" w:date="2016-10-26T18:28:00Z">
        <w:r w:rsidRPr="00C105CA" w:rsidDel="00351774">
          <w:rPr>
            <w:rFonts w:ascii="CorpoS" w:hAnsi="CorpoS" w:cstheme="majorBidi"/>
          </w:rPr>
          <w:delText>Maybe</w:delText>
        </w:r>
      </w:del>
      <w:ins w:id="67" w:author="Sales-01" w:date="2016-10-26T18:28:00Z">
        <w:r w:rsidR="00480E65" w:rsidRPr="00C105CA">
          <w:rPr>
            <w:rFonts w:ascii="CorpoS" w:hAnsi="CorpoS" w:cstheme="majorBidi"/>
          </w:rPr>
          <w:t xml:space="preserve"> Fair</w:t>
        </w:r>
      </w:ins>
      <w:r w:rsidRPr="00C105CA">
        <w:rPr>
          <w:rFonts w:ascii="CorpoS" w:hAnsi="CorpoS" w:cstheme="majorBidi"/>
        </w:rPr>
        <w:t xml:space="preserve">  </w:t>
      </w:r>
      <w:r w:rsidRPr="00C105CA">
        <w:rPr>
          <w:rFonts w:ascii="CorpoS" w:hAnsi="CorpoS" w:cstheme="majorBidi"/>
        </w:rPr>
        <w:tab/>
      </w:r>
      <w:r w:rsidRPr="00C105CA">
        <w:rPr>
          <w:rFonts w:ascii="CorpoS" w:hAnsi="CorpoS" w:cstheme="majorBidi"/>
        </w:rPr>
        <w:sym w:font="Wingdings" w:char="F0A8"/>
      </w:r>
      <w:r w:rsidRPr="00C105CA">
        <w:rPr>
          <w:rFonts w:ascii="CorpoS" w:hAnsi="CorpoS" w:cstheme="majorBidi"/>
        </w:rPr>
        <w:t xml:space="preserve"> 2)</w:t>
      </w:r>
      <w:del w:id="68" w:author="Sales-01" w:date="2016-10-26T18:28:00Z">
        <w:r w:rsidRPr="00C105CA" w:rsidDel="00480E65">
          <w:rPr>
            <w:rFonts w:ascii="CorpoS" w:hAnsi="CorpoS" w:cstheme="majorBidi"/>
          </w:rPr>
          <w:delText xml:space="preserve"> No</w:delText>
        </w:r>
      </w:del>
      <w:ins w:id="69" w:author="Sales-01" w:date="2016-10-26T18:28:00Z">
        <w:r w:rsidR="00480E65" w:rsidRPr="00C105CA">
          <w:rPr>
            <w:rFonts w:ascii="CorpoS" w:hAnsi="CorpoS" w:cstheme="majorBidi"/>
          </w:rPr>
          <w:t xml:space="preserve"> Dissatisfied</w:t>
        </w:r>
      </w:ins>
      <w:r w:rsidRPr="00C105CA">
        <w:rPr>
          <w:rFonts w:ascii="CorpoS" w:hAnsi="CorpoS" w:cstheme="majorBidi"/>
        </w:rPr>
        <w:t xml:space="preserve">   </w:t>
      </w:r>
      <w:r w:rsidRPr="00C105CA">
        <w:rPr>
          <w:rFonts w:ascii="CorpoS" w:hAnsi="CorpoS" w:cstheme="majorBidi"/>
        </w:rPr>
        <w:tab/>
      </w:r>
      <w:r w:rsidRPr="00C105CA">
        <w:rPr>
          <w:rFonts w:ascii="CorpoS" w:hAnsi="CorpoS" w:cstheme="majorBidi"/>
        </w:rPr>
        <w:sym w:font="Wingdings" w:char="F0A8"/>
      </w:r>
      <w:r w:rsidRPr="00C105CA">
        <w:rPr>
          <w:rFonts w:ascii="CorpoS" w:hAnsi="CorpoS" w:cstheme="majorBidi"/>
        </w:rPr>
        <w:t xml:space="preserve"> 1)</w:t>
      </w:r>
      <w:del w:id="70" w:author="Sales-01" w:date="2016-10-26T18:29:00Z">
        <w:r w:rsidRPr="00C105CA" w:rsidDel="00480E65">
          <w:rPr>
            <w:rFonts w:ascii="CorpoS" w:hAnsi="CorpoS" w:cstheme="majorBidi"/>
          </w:rPr>
          <w:delText xml:space="preserve"> Definitely no</w:delText>
        </w:r>
      </w:del>
      <w:ins w:id="71" w:author="Sales-01" w:date="2016-10-26T18:29:00Z">
        <w:r w:rsidR="00480E65" w:rsidRPr="00C105CA">
          <w:rPr>
            <w:rFonts w:ascii="CorpoS" w:hAnsi="CorpoS" w:cstheme="majorBidi"/>
          </w:rPr>
          <w:t xml:space="preserve"> Very dissatisfied</w:t>
        </w:r>
        <w:r w:rsidR="00480E65">
          <w:rPr>
            <w:rFonts w:ascii="CorpoS" w:hAnsi="CorpoS" w:cstheme="majorBidi"/>
          </w:rPr>
          <w:t xml:space="preserve"> </w:t>
        </w:r>
      </w:ins>
      <w:r w:rsidRPr="0066766A">
        <w:rPr>
          <w:rFonts w:ascii="CorpoS" w:hAnsi="CorpoS" w:cstheme="majorBidi"/>
        </w:rPr>
        <w:t xml:space="preserve">   </w:t>
      </w:r>
    </w:p>
    <w:p w14:paraId="5BAF8B0E" w14:textId="77777777" w:rsidR="009C1D8D" w:rsidRPr="0066766A" w:rsidRDefault="009C1D8D" w:rsidP="00F94B31">
      <w:pPr>
        <w:ind w:firstLine="720"/>
        <w:rPr>
          <w:rFonts w:ascii="CorpoS" w:hAnsi="CorpoS" w:cstheme="majorBidi"/>
          <w:color w:val="FF0000"/>
          <w:lang w:val="en-GB"/>
        </w:rPr>
      </w:pPr>
      <w:r w:rsidRPr="0066766A">
        <w:rPr>
          <w:rFonts w:ascii="CorpoS" w:hAnsi="CorpoS" w:cstheme="majorBidi"/>
          <w:color w:val="FF0000"/>
        </w:rPr>
        <w:t xml:space="preserve">If rate </w:t>
      </w:r>
      <w:r w:rsidRPr="0066766A">
        <w:rPr>
          <w:rFonts w:ascii="CorpoS" w:hAnsi="CorpoS" w:cstheme="majorBidi"/>
          <w:color w:val="FF0000"/>
          <w:lang w:val="en-GB"/>
        </w:rPr>
        <w:t>2 or 1, please reason</w:t>
      </w:r>
      <w:r w:rsidRPr="0066766A">
        <w:rPr>
          <w:rFonts w:ascii="CorpoS" w:hAnsi="CorpoS" w:cstheme="majorBidi"/>
          <w:color w:val="FF0000"/>
          <w:cs/>
          <w:lang w:val="en-GB"/>
        </w:rPr>
        <w:t xml:space="preserve"> </w:t>
      </w:r>
      <w:r w:rsidRPr="0066766A">
        <w:rPr>
          <w:rFonts w:ascii="CorpoS" w:hAnsi="CorpoS" w:cstheme="majorBidi"/>
          <w:lang w:val="en-GB"/>
        </w:rPr>
        <w:t>___________________________</w:t>
      </w:r>
      <w:r w:rsidRPr="0066766A">
        <w:rPr>
          <w:rFonts w:ascii="CorpoS" w:hAnsi="CorpoS" w:cstheme="majorBidi"/>
          <w:color w:val="FF0000"/>
          <w:lang w:val="en-GB"/>
        </w:rPr>
        <w:t>Otherwise, it cannot go to the next question.</w:t>
      </w:r>
    </w:p>
    <w:p w14:paraId="787670CC" w14:textId="77777777" w:rsidR="009C1D8D" w:rsidRPr="0066766A" w:rsidRDefault="009C1D8D" w:rsidP="00F94B31">
      <w:pPr>
        <w:pBdr>
          <w:bottom w:val="single" w:sz="12" w:space="0" w:color="auto"/>
        </w:pBdr>
        <w:rPr>
          <w:rFonts w:ascii="CorpoS" w:hAnsi="CorpoS" w:cstheme="majorBidi"/>
          <w:color w:val="FF0000"/>
          <w:lang w:val="en-GB"/>
        </w:rPr>
      </w:pPr>
    </w:p>
    <w:p w14:paraId="72D244B5" w14:textId="77777777" w:rsidR="009C1D8D" w:rsidRPr="0066766A" w:rsidRDefault="00D9384E" w:rsidP="00B70162">
      <w:pPr>
        <w:pStyle w:val="ListParagraph"/>
        <w:numPr>
          <w:ilvl w:val="0"/>
          <w:numId w:val="31"/>
        </w:numPr>
        <w:pBdr>
          <w:bottom w:val="single" w:sz="12" w:space="0" w:color="auto"/>
        </w:pBdr>
        <w:rPr>
          <w:rFonts w:ascii="CorpoS" w:hAnsi="CorpoS" w:cstheme="majorBidi"/>
          <w:b/>
          <w:bCs/>
          <w:sz w:val="22"/>
          <w:szCs w:val="22"/>
        </w:rPr>
      </w:pPr>
      <w:r>
        <w:rPr>
          <w:rFonts w:ascii="CorpoS" w:hAnsi="CorpoS" w:cstheme="majorBidi"/>
          <w:b/>
          <w:bCs/>
          <w:sz w:val="22"/>
          <w:szCs w:val="22"/>
        </w:rPr>
        <w:t>W</w:t>
      </w:r>
      <w:r w:rsidR="009C1D8D" w:rsidRPr="0066766A">
        <w:rPr>
          <w:rFonts w:ascii="CorpoS" w:hAnsi="CorpoS" w:cstheme="majorBidi"/>
          <w:b/>
          <w:bCs/>
          <w:sz w:val="22"/>
          <w:szCs w:val="22"/>
        </w:rPr>
        <w:t xml:space="preserve">ould </w:t>
      </w:r>
      <w:r>
        <w:rPr>
          <w:rFonts w:ascii="CorpoS" w:hAnsi="CorpoS" w:cstheme="majorBidi"/>
          <w:b/>
          <w:bCs/>
          <w:sz w:val="22"/>
          <w:szCs w:val="22"/>
        </w:rPr>
        <w:t xml:space="preserve">you </w:t>
      </w:r>
      <w:r w:rsidR="009C1D8D" w:rsidRPr="0066766A">
        <w:rPr>
          <w:rFonts w:ascii="CorpoS" w:hAnsi="CorpoS" w:cstheme="majorBidi"/>
          <w:b/>
          <w:bCs/>
          <w:sz w:val="22"/>
          <w:szCs w:val="22"/>
        </w:rPr>
        <w:t>recommend this dealer t</w:t>
      </w:r>
      <w:r>
        <w:rPr>
          <w:rFonts w:ascii="CorpoS" w:hAnsi="CorpoS" w:cstheme="majorBidi"/>
          <w:b/>
          <w:bCs/>
          <w:sz w:val="22"/>
          <w:szCs w:val="22"/>
        </w:rPr>
        <w:t>o your friends or acquaintances?</w:t>
      </w:r>
    </w:p>
    <w:p w14:paraId="07A2C4AD" w14:textId="77777777" w:rsidR="009C1D8D" w:rsidRPr="0066766A" w:rsidRDefault="009C1D8D" w:rsidP="00F94B31">
      <w:pPr>
        <w:pBdr>
          <w:bottom w:val="single" w:sz="12" w:space="0" w:color="auto"/>
        </w:pBdr>
        <w:rPr>
          <w:rFonts w:ascii="CorpoS" w:hAnsi="CorpoS" w:cstheme="majorBidi"/>
        </w:rPr>
      </w:pP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5) Definitely yes   </w:t>
      </w:r>
      <w:r w:rsidRPr="0066766A">
        <w:rPr>
          <w:rFonts w:ascii="CorpoS" w:hAnsi="CorpoS" w:cstheme="majorBidi"/>
        </w:rPr>
        <w:tab/>
      </w: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4) Yes   </w:t>
      </w:r>
      <w:r w:rsidRPr="0066766A">
        <w:rPr>
          <w:rFonts w:ascii="CorpoS" w:hAnsi="CorpoS" w:cstheme="majorBidi"/>
        </w:rPr>
        <w:tab/>
      </w: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3) Maybe  </w:t>
      </w:r>
      <w:r w:rsidRPr="0066766A">
        <w:rPr>
          <w:rFonts w:ascii="CorpoS" w:hAnsi="CorpoS" w:cstheme="majorBidi"/>
        </w:rPr>
        <w:tab/>
      </w: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2) No   </w:t>
      </w:r>
      <w:r w:rsidRPr="0066766A">
        <w:rPr>
          <w:rFonts w:ascii="CorpoS" w:hAnsi="CorpoS" w:cstheme="majorBidi"/>
        </w:rPr>
        <w:tab/>
      </w: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1) </w:t>
      </w:r>
      <w:proofErr w:type="gramStart"/>
      <w:r w:rsidRPr="0066766A">
        <w:rPr>
          <w:rFonts w:ascii="CorpoS" w:hAnsi="CorpoS" w:cstheme="majorBidi"/>
        </w:rPr>
        <w:t>Definitely</w:t>
      </w:r>
      <w:proofErr w:type="gramEnd"/>
      <w:r w:rsidRPr="0066766A">
        <w:rPr>
          <w:rFonts w:ascii="CorpoS" w:hAnsi="CorpoS" w:cstheme="majorBidi"/>
        </w:rPr>
        <w:t xml:space="preserve"> no   </w:t>
      </w:r>
    </w:p>
    <w:p w14:paraId="0A5FCA23" w14:textId="77777777" w:rsidR="009C1D8D" w:rsidRPr="0066766A" w:rsidRDefault="009C1D8D" w:rsidP="00F94B31">
      <w:pPr>
        <w:pBdr>
          <w:bottom w:val="single" w:sz="12" w:space="0" w:color="auto"/>
        </w:pBdr>
        <w:ind w:firstLine="720"/>
        <w:rPr>
          <w:rFonts w:ascii="CorpoS" w:hAnsi="CorpoS" w:cstheme="majorBidi"/>
          <w:color w:val="FF0000"/>
          <w:lang w:val="en-GB"/>
        </w:rPr>
      </w:pPr>
      <w:r w:rsidRPr="0066766A">
        <w:rPr>
          <w:rFonts w:ascii="CorpoS" w:hAnsi="CorpoS" w:cstheme="majorBidi"/>
          <w:color w:val="FF0000"/>
        </w:rPr>
        <w:t xml:space="preserve">If rate </w:t>
      </w:r>
      <w:r w:rsidRPr="0066766A">
        <w:rPr>
          <w:rFonts w:ascii="CorpoS" w:hAnsi="CorpoS" w:cstheme="majorBidi"/>
          <w:color w:val="FF0000"/>
          <w:lang w:val="en-GB"/>
        </w:rPr>
        <w:t>2 or 1, please reason</w:t>
      </w:r>
      <w:r w:rsidRPr="0066766A">
        <w:rPr>
          <w:rFonts w:ascii="CorpoS" w:hAnsi="CorpoS" w:cstheme="majorBidi"/>
          <w:color w:val="FF0000"/>
          <w:cs/>
        </w:rPr>
        <w:t xml:space="preserve"> </w:t>
      </w:r>
      <w:r w:rsidRPr="0066766A">
        <w:rPr>
          <w:rFonts w:ascii="CorpoS" w:hAnsi="CorpoS" w:cstheme="majorBidi"/>
          <w:color w:val="FF0000"/>
          <w:lang w:val="en-GB"/>
        </w:rPr>
        <w:t>___________________________Otherwise, it cannot go to the next question.</w:t>
      </w:r>
    </w:p>
    <w:p w14:paraId="17DA576A" w14:textId="77777777" w:rsidR="009C1D8D" w:rsidRPr="0066766A" w:rsidRDefault="009C1D8D" w:rsidP="00F94B31">
      <w:pPr>
        <w:pBdr>
          <w:bottom w:val="single" w:sz="12" w:space="0" w:color="auto"/>
        </w:pBdr>
        <w:ind w:firstLine="720"/>
        <w:rPr>
          <w:rFonts w:ascii="CorpoS" w:hAnsi="CorpoS" w:cstheme="majorBidi"/>
          <w:color w:val="FF0000"/>
          <w:lang w:val="en-GB"/>
        </w:rPr>
      </w:pPr>
    </w:p>
    <w:p w14:paraId="2E5847EA" w14:textId="77777777" w:rsidR="009C1D8D" w:rsidRPr="0066766A" w:rsidRDefault="00D9384E" w:rsidP="00B70162">
      <w:pPr>
        <w:pStyle w:val="ListParagraph"/>
        <w:numPr>
          <w:ilvl w:val="0"/>
          <w:numId w:val="31"/>
        </w:numPr>
        <w:pBdr>
          <w:bottom w:val="single" w:sz="12" w:space="0" w:color="auto"/>
        </w:pBdr>
        <w:rPr>
          <w:rFonts w:ascii="CorpoS" w:hAnsi="CorpoS" w:cstheme="majorBidi"/>
          <w:b/>
          <w:bCs/>
          <w:sz w:val="22"/>
          <w:szCs w:val="22"/>
        </w:rPr>
      </w:pPr>
      <w:r>
        <w:rPr>
          <w:rFonts w:ascii="CorpoS" w:hAnsi="CorpoS" w:cstheme="majorBidi"/>
          <w:b/>
          <w:bCs/>
          <w:sz w:val="22"/>
          <w:szCs w:val="22"/>
        </w:rPr>
        <w:t>I</w:t>
      </w:r>
      <w:r w:rsidR="009C1D8D" w:rsidRPr="0066766A">
        <w:rPr>
          <w:rFonts w:ascii="CorpoS" w:hAnsi="CorpoS" w:cstheme="majorBidi"/>
          <w:b/>
          <w:bCs/>
          <w:sz w:val="22"/>
          <w:szCs w:val="22"/>
        </w:rPr>
        <w:t xml:space="preserve">s </w:t>
      </w:r>
      <w:r>
        <w:rPr>
          <w:rFonts w:ascii="CorpoS" w:hAnsi="CorpoS" w:cstheme="majorBidi"/>
          <w:b/>
          <w:bCs/>
          <w:sz w:val="22"/>
          <w:szCs w:val="22"/>
        </w:rPr>
        <w:t xml:space="preserve">it </w:t>
      </w:r>
      <w:r w:rsidR="009C1D8D" w:rsidRPr="0066766A">
        <w:rPr>
          <w:rFonts w:ascii="CorpoS" w:hAnsi="CorpoS" w:cstheme="majorBidi"/>
          <w:b/>
          <w:bCs/>
          <w:sz w:val="22"/>
          <w:szCs w:val="22"/>
        </w:rPr>
        <w:t>important for you</w:t>
      </w:r>
      <w:r>
        <w:rPr>
          <w:rFonts w:ascii="CorpoS" w:hAnsi="CorpoS" w:cstheme="majorBidi"/>
          <w:b/>
          <w:bCs/>
          <w:sz w:val="22"/>
          <w:szCs w:val="22"/>
        </w:rPr>
        <w:t xml:space="preserve"> to buy at this dealership only?</w:t>
      </w:r>
    </w:p>
    <w:p w14:paraId="0BCB9DA6" w14:textId="77777777" w:rsidR="009C1D8D" w:rsidRPr="0066766A" w:rsidRDefault="009C1D8D" w:rsidP="00F94B31">
      <w:pPr>
        <w:pBdr>
          <w:bottom w:val="single" w:sz="12" w:space="0" w:color="auto"/>
        </w:pBdr>
        <w:rPr>
          <w:rFonts w:ascii="CorpoS" w:hAnsi="CorpoS" w:cstheme="majorBidi"/>
        </w:rPr>
      </w:pP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5) Definitely yes   </w:t>
      </w:r>
      <w:r w:rsidRPr="0066766A">
        <w:rPr>
          <w:rFonts w:ascii="CorpoS" w:hAnsi="CorpoS" w:cstheme="majorBidi"/>
        </w:rPr>
        <w:tab/>
      </w: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4) Yes   </w:t>
      </w:r>
      <w:r w:rsidRPr="0066766A">
        <w:rPr>
          <w:rFonts w:ascii="CorpoS" w:hAnsi="CorpoS" w:cstheme="majorBidi"/>
        </w:rPr>
        <w:tab/>
      </w: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3) Maybe  </w:t>
      </w:r>
      <w:r w:rsidRPr="0066766A">
        <w:rPr>
          <w:rFonts w:ascii="CorpoS" w:hAnsi="CorpoS" w:cstheme="majorBidi"/>
        </w:rPr>
        <w:tab/>
      </w: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2) No   </w:t>
      </w:r>
      <w:r w:rsidRPr="0066766A">
        <w:rPr>
          <w:rFonts w:ascii="CorpoS" w:hAnsi="CorpoS" w:cstheme="majorBidi"/>
        </w:rPr>
        <w:tab/>
      </w: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1) </w:t>
      </w:r>
      <w:proofErr w:type="gramStart"/>
      <w:r w:rsidRPr="0066766A">
        <w:rPr>
          <w:rFonts w:ascii="CorpoS" w:hAnsi="CorpoS" w:cstheme="majorBidi"/>
        </w:rPr>
        <w:t>Definitely</w:t>
      </w:r>
      <w:proofErr w:type="gramEnd"/>
      <w:r w:rsidRPr="0066766A">
        <w:rPr>
          <w:rFonts w:ascii="CorpoS" w:hAnsi="CorpoS" w:cstheme="majorBidi"/>
        </w:rPr>
        <w:t xml:space="preserve"> no   </w:t>
      </w:r>
    </w:p>
    <w:p w14:paraId="1D6BA147" w14:textId="77777777" w:rsidR="009C1D8D" w:rsidRPr="0066766A" w:rsidRDefault="009C1D8D" w:rsidP="00F94B31">
      <w:pPr>
        <w:pBdr>
          <w:bottom w:val="single" w:sz="12" w:space="0" w:color="auto"/>
        </w:pBdr>
        <w:ind w:firstLine="720"/>
        <w:rPr>
          <w:rFonts w:ascii="CorpoS" w:hAnsi="CorpoS" w:cstheme="majorBidi"/>
          <w:color w:val="FF0000"/>
          <w:lang w:val="en-GB"/>
        </w:rPr>
      </w:pPr>
      <w:r w:rsidRPr="0066766A">
        <w:rPr>
          <w:rFonts w:ascii="CorpoS" w:hAnsi="CorpoS" w:cstheme="majorBidi"/>
          <w:color w:val="FF0000"/>
        </w:rPr>
        <w:t xml:space="preserve">If rate </w:t>
      </w:r>
      <w:r w:rsidRPr="0066766A">
        <w:rPr>
          <w:rFonts w:ascii="CorpoS" w:hAnsi="CorpoS" w:cstheme="majorBidi"/>
          <w:color w:val="FF0000"/>
          <w:lang w:val="en-GB"/>
        </w:rPr>
        <w:t>2 or 1, please reason</w:t>
      </w:r>
      <w:r w:rsidRPr="0066766A">
        <w:rPr>
          <w:rFonts w:ascii="CorpoS" w:hAnsi="CorpoS" w:cstheme="majorBidi"/>
          <w:color w:val="FF0000"/>
          <w:cs/>
          <w:lang w:val="en-GB"/>
        </w:rPr>
        <w:t xml:space="preserve"> </w:t>
      </w:r>
      <w:r w:rsidRPr="0066766A">
        <w:rPr>
          <w:rFonts w:ascii="CorpoS" w:hAnsi="CorpoS" w:cstheme="majorBidi"/>
          <w:lang w:val="en-GB"/>
        </w:rPr>
        <w:t>___________________________</w:t>
      </w:r>
      <w:r w:rsidRPr="0066766A">
        <w:rPr>
          <w:rFonts w:ascii="CorpoS" w:hAnsi="CorpoS" w:cstheme="majorBidi"/>
          <w:color w:val="FF0000"/>
          <w:lang w:val="en-GB"/>
        </w:rPr>
        <w:t>Otherwise, it cannot go to the next question.</w:t>
      </w:r>
    </w:p>
    <w:p w14:paraId="4516EE92" w14:textId="77777777" w:rsidR="009C1D8D" w:rsidRPr="0066766A" w:rsidRDefault="009C1D8D" w:rsidP="00F94B31">
      <w:pPr>
        <w:pBdr>
          <w:bottom w:val="single" w:sz="12" w:space="0" w:color="auto"/>
        </w:pBdr>
        <w:rPr>
          <w:rFonts w:ascii="CorpoS" w:hAnsi="CorpoS" w:cstheme="majorBidi"/>
        </w:rPr>
      </w:pPr>
    </w:p>
    <w:p w14:paraId="1BCB1F59" w14:textId="77777777" w:rsidR="009C1D8D" w:rsidRPr="0066766A" w:rsidRDefault="00D9384E" w:rsidP="00B70162">
      <w:pPr>
        <w:pStyle w:val="ListParagraph"/>
        <w:numPr>
          <w:ilvl w:val="0"/>
          <w:numId w:val="31"/>
        </w:numPr>
        <w:pBdr>
          <w:bottom w:val="single" w:sz="12" w:space="0" w:color="auto"/>
        </w:pBdr>
        <w:rPr>
          <w:rFonts w:ascii="CorpoS" w:hAnsi="CorpoS" w:cstheme="majorBidi"/>
          <w:b/>
          <w:bCs/>
          <w:sz w:val="22"/>
          <w:szCs w:val="22"/>
        </w:rPr>
      </w:pPr>
      <w:r>
        <w:rPr>
          <w:rFonts w:ascii="CorpoS" w:hAnsi="CorpoS" w:cstheme="majorBidi"/>
          <w:b/>
          <w:bCs/>
          <w:sz w:val="22"/>
          <w:szCs w:val="22"/>
        </w:rPr>
        <w:t>W</w:t>
      </w:r>
      <w:r w:rsidR="009C1D8D" w:rsidRPr="0066766A">
        <w:rPr>
          <w:rFonts w:ascii="CorpoS" w:hAnsi="CorpoS" w:cstheme="majorBidi"/>
          <w:b/>
          <w:bCs/>
          <w:sz w:val="22"/>
          <w:szCs w:val="22"/>
        </w:rPr>
        <w:t xml:space="preserve">ill </w:t>
      </w:r>
      <w:r>
        <w:rPr>
          <w:rFonts w:ascii="CorpoS" w:hAnsi="CorpoS" w:cstheme="majorBidi"/>
          <w:b/>
          <w:bCs/>
          <w:sz w:val="22"/>
          <w:szCs w:val="22"/>
        </w:rPr>
        <w:t xml:space="preserve">you </w:t>
      </w:r>
      <w:r w:rsidR="009C1D8D" w:rsidRPr="0066766A">
        <w:rPr>
          <w:rFonts w:ascii="CorpoS" w:hAnsi="CorpoS" w:cstheme="majorBidi"/>
          <w:b/>
          <w:bCs/>
          <w:sz w:val="22"/>
          <w:szCs w:val="22"/>
        </w:rPr>
        <w:t>repurchase at this dealer again if you have a chanc</w:t>
      </w:r>
      <w:r>
        <w:rPr>
          <w:rFonts w:ascii="CorpoS" w:hAnsi="CorpoS" w:cstheme="majorBidi"/>
          <w:b/>
          <w:bCs/>
          <w:sz w:val="22"/>
          <w:szCs w:val="22"/>
        </w:rPr>
        <w:t>e to buy more Mercedes-Benz car?</w:t>
      </w:r>
    </w:p>
    <w:p w14:paraId="5A7E57AC" w14:textId="77777777" w:rsidR="009C1D8D" w:rsidRPr="0066766A" w:rsidRDefault="009C1D8D" w:rsidP="00F94B31">
      <w:pPr>
        <w:pBdr>
          <w:bottom w:val="single" w:sz="12" w:space="0" w:color="auto"/>
        </w:pBdr>
        <w:rPr>
          <w:rFonts w:ascii="CorpoS" w:hAnsi="CorpoS" w:cstheme="majorBidi"/>
        </w:rPr>
      </w:pP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5) Definitely yes   </w:t>
      </w:r>
      <w:r w:rsidRPr="0066766A">
        <w:rPr>
          <w:rFonts w:ascii="CorpoS" w:hAnsi="CorpoS" w:cstheme="majorBidi"/>
        </w:rPr>
        <w:tab/>
      </w: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4) Yes   </w:t>
      </w:r>
      <w:r w:rsidRPr="0066766A">
        <w:rPr>
          <w:rFonts w:ascii="CorpoS" w:hAnsi="CorpoS" w:cstheme="majorBidi"/>
        </w:rPr>
        <w:tab/>
      </w: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3) Maybe  </w:t>
      </w:r>
      <w:r w:rsidRPr="0066766A">
        <w:rPr>
          <w:rFonts w:ascii="CorpoS" w:hAnsi="CorpoS" w:cstheme="majorBidi"/>
        </w:rPr>
        <w:tab/>
      </w: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2) No   </w:t>
      </w:r>
      <w:r w:rsidRPr="0066766A">
        <w:rPr>
          <w:rFonts w:ascii="CorpoS" w:hAnsi="CorpoS" w:cstheme="majorBidi"/>
        </w:rPr>
        <w:tab/>
      </w: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1) </w:t>
      </w:r>
      <w:proofErr w:type="gramStart"/>
      <w:r w:rsidRPr="0066766A">
        <w:rPr>
          <w:rFonts w:ascii="CorpoS" w:hAnsi="CorpoS" w:cstheme="majorBidi"/>
        </w:rPr>
        <w:t>Definitely</w:t>
      </w:r>
      <w:proofErr w:type="gramEnd"/>
      <w:r w:rsidRPr="0066766A">
        <w:rPr>
          <w:rFonts w:ascii="CorpoS" w:hAnsi="CorpoS" w:cstheme="majorBidi"/>
        </w:rPr>
        <w:t xml:space="preserve"> no   </w:t>
      </w:r>
    </w:p>
    <w:p w14:paraId="3BF6401F" w14:textId="77777777" w:rsidR="0066766A" w:rsidRDefault="009C1D8D" w:rsidP="0066766A">
      <w:pPr>
        <w:pBdr>
          <w:bottom w:val="single" w:sz="12" w:space="0" w:color="auto"/>
        </w:pBdr>
        <w:ind w:firstLine="720"/>
        <w:rPr>
          <w:rFonts w:ascii="CorpoS" w:hAnsi="CorpoS" w:cstheme="majorBidi"/>
          <w:color w:val="FF0000"/>
          <w:lang w:val="en-GB"/>
        </w:rPr>
      </w:pPr>
      <w:r w:rsidRPr="0066766A">
        <w:rPr>
          <w:rFonts w:ascii="CorpoS" w:hAnsi="CorpoS" w:cstheme="majorBidi"/>
          <w:color w:val="FF0000"/>
        </w:rPr>
        <w:t xml:space="preserve">If rate </w:t>
      </w:r>
      <w:r w:rsidRPr="0066766A">
        <w:rPr>
          <w:rFonts w:ascii="CorpoS" w:hAnsi="CorpoS" w:cstheme="majorBidi"/>
          <w:color w:val="FF0000"/>
          <w:lang w:val="en-GB"/>
        </w:rPr>
        <w:t>2 or 1, please reason</w:t>
      </w:r>
      <w:r w:rsidRPr="0066766A">
        <w:rPr>
          <w:rFonts w:ascii="CorpoS" w:hAnsi="CorpoS" w:cstheme="majorBidi"/>
          <w:color w:val="FF0000"/>
          <w:cs/>
          <w:lang w:val="en-GB"/>
        </w:rPr>
        <w:t xml:space="preserve"> </w:t>
      </w:r>
      <w:r w:rsidRPr="0066766A">
        <w:rPr>
          <w:rFonts w:ascii="CorpoS" w:hAnsi="CorpoS" w:cstheme="majorBidi"/>
          <w:lang w:val="en-GB"/>
        </w:rPr>
        <w:t>___________________________</w:t>
      </w:r>
      <w:r w:rsidRPr="0066766A">
        <w:rPr>
          <w:rFonts w:ascii="CorpoS" w:hAnsi="CorpoS" w:cstheme="majorBidi"/>
          <w:color w:val="FF0000"/>
          <w:lang w:val="en-GB"/>
        </w:rPr>
        <w:t>Otherwise, it cannot go to the next question.</w:t>
      </w:r>
    </w:p>
    <w:p w14:paraId="7106A88B" w14:textId="77777777" w:rsidR="0053702B" w:rsidRDefault="0053702B" w:rsidP="0066766A">
      <w:pPr>
        <w:pBdr>
          <w:bottom w:val="single" w:sz="12" w:space="0" w:color="auto"/>
        </w:pBdr>
        <w:rPr>
          <w:rFonts w:ascii="CorpoS" w:hAnsi="CorpoS" w:cstheme="majorBidi"/>
          <w:b/>
          <w:bCs/>
          <w:color w:val="0070C0"/>
          <w:u w:val="single"/>
        </w:rPr>
      </w:pPr>
    </w:p>
    <w:p w14:paraId="0D86F11E" w14:textId="77777777" w:rsidR="00D511B5" w:rsidRDefault="00D511B5" w:rsidP="0066766A">
      <w:pPr>
        <w:pBdr>
          <w:bottom w:val="single" w:sz="12" w:space="0" w:color="auto"/>
        </w:pBdr>
        <w:rPr>
          <w:rFonts w:ascii="CorpoS" w:hAnsi="CorpoS" w:cstheme="majorBidi"/>
          <w:b/>
          <w:bCs/>
          <w:color w:val="0070C0"/>
          <w:u w:val="single"/>
        </w:rPr>
      </w:pPr>
    </w:p>
    <w:p w14:paraId="0CDCCD50" w14:textId="77777777" w:rsidR="00D511B5" w:rsidRDefault="00D511B5" w:rsidP="0066766A">
      <w:pPr>
        <w:pBdr>
          <w:bottom w:val="single" w:sz="12" w:space="0" w:color="auto"/>
        </w:pBdr>
        <w:rPr>
          <w:rFonts w:ascii="CorpoS" w:hAnsi="CorpoS" w:cstheme="majorBidi"/>
          <w:b/>
          <w:bCs/>
          <w:color w:val="0070C0"/>
          <w:u w:val="single"/>
        </w:rPr>
      </w:pPr>
    </w:p>
    <w:p w14:paraId="277CE10C" w14:textId="77777777" w:rsidR="0066766A" w:rsidRDefault="0066766A" w:rsidP="0066766A">
      <w:pPr>
        <w:pBdr>
          <w:bottom w:val="single" w:sz="12" w:space="0" w:color="auto"/>
        </w:pBdr>
        <w:rPr>
          <w:rFonts w:ascii="CorpoS" w:hAnsi="CorpoS" w:cstheme="majorBidi"/>
          <w:b/>
          <w:bCs/>
          <w:color w:val="0070C0"/>
          <w:u w:val="single"/>
        </w:rPr>
      </w:pPr>
      <w:r w:rsidRPr="0066766A">
        <w:rPr>
          <w:rFonts w:ascii="CorpoS" w:hAnsi="CorpoS" w:cstheme="majorBidi"/>
          <w:b/>
          <w:bCs/>
          <w:color w:val="0070C0"/>
          <w:u w:val="single"/>
        </w:rPr>
        <w:t xml:space="preserve">(Part </w:t>
      </w:r>
      <w:r w:rsidR="00D9384E">
        <w:rPr>
          <w:rFonts w:ascii="CorpoS" w:hAnsi="CorpoS" w:cstheme="majorBidi"/>
          <w:b/>
          <w:bCs/>
          <w:color w:val="0070C0"/>
          <w:u w:val="single"/>
        </w:rPr>
        <w:t>8</w:t>
      </w:r>
      <w:r w:rsidRPr="0066766A">
        <w:rPr>
          <w:rFonts w:ascii="CorpoS" w:hAnsi="CorpoS" w:cstheme="majorBidi"/>
          <w:b/>
          <w:bCs/>
          <w:color w:val="0070C0"/>
          <w:u w:val="single"/>
        </w:rPr>
        <w:t>: Overall satisfaction towards the dealer)</w:t>
      </w:r>
    </w:p>
    <w:p w14:paraId="7CD24945" w14:textId="30399EEA" w:rsidR="009B59F4" w:rsidRPr="0066766A" w:rsidRDefault="009B59F4" w:rsidP="00B70162">
      <w:pPr>
        <w:pStyle w:val="ListParagraph"/>
        <w:numPr>
          <w:ilvl w:val="0"/>
          <w:numId w:val="31"/>
        </w:numPr>
        <w:pBdr>
          <w:bottom w:val="single" w:sz="12" w:space="0" w:color="auto"/>
        </w:pBdr>
        <w:rPr>
          <w:rFonts w:ascii="CorpoS" w:hAnsi="CorpoS" w:cstheme="majorBidi"/>
          <w:color w:val="FF0000"/>
          <w:sz w:val="22"/>
          <w:szCs w:val="22"/>
        </w:rPr>
      </w:pPr>
      <w:r w:rsidRPr="0066766A">
        <w:rPr>
          <w:rFonts w:ascii="CorpoS" w:hAnsi="CorpoS" w:cstheme="majorBidi"/>
          <w:b/>
          <w:bCs/>
          <w:sz w:val="22"/>
          <w:szCs w:val="22"/>
        </w:rPr>
        <w:t xml:space="preserve">Where </w:t>
      </w:r>
      <w:r w:rsidR="002614C6">
        <w:rPr>
          <w:rFonts w:ascii="CorpoS" w:hAnsi="CorpoS" w:cstheme="majorBidi"/>
          <w:b/>
          <w:bCs/>
          <w:sz w:val="22"/>
          <w:szCs w:val="22"/>
        </w:rPr>
        <w:t>are</w:t>
      </w:r>
      <w:r w:rsidRPr="0066766A">
        <w:rPr>
          <w:rFonts w:ascii="CorpoS" w:hAnsi="CorpoS" w:cstheme="majorBidi"/>
          <w:b/>
          <w:bCs/>
          <w:sz w:val="22"/>
          <w:szCs w:val="22"/>
        </w:rPr>
        <w:t xml:space="preserve"> you </w:t>
      </w:r>
      <w:r w:rsidR="002614C6">
        <w:rPr>
          <w:rFonts w:ascii="CorpoS" w:hAnsi="CorpoS" w:cstheme="majorBidi"/>
          <w:b/>
          <w:bCs/>
          <w:sz w:val="22"/>
          <w:szCs w:val="22"/>
        </w:rPr>
        <w:t>planning to</w:t>
      </w:r>
      <w:r w:rsidRPr="0066766A">
        <w:rPr>
          <w:rFonts w:ascii="CorpoS" w:hAnsi="CorpoS" w:cstheme="majorBidi"/>
          <w:b/>
          <w:bCs/>
          <w:sz w:val="22"/>
          <w:szCs w:val="22"/>
        </w:rPr>
        <w:t xml:space="preserve"> have servicing and maintenance work carried out on your vehicle? </w:t>
      </w:r>
      <w:r w:rsidR="00D511B5">
        <w:rPr>
          <w:rFonts w:ascii="CorpoS" w:hAnsi="CorpoS" w:cstheme="majorBidi"/>
          <w:b/>
          <w:bCs/>
          <w:sz w:val="22"/>
          <w:szCs w:val="22"/>
        </w:rPr>
        <w:t xml:space="preserve"> </w:t>
      </w:r>
      <w:r w:rsidR="00D511B5" w:rsidRPr="00D511B5">
        <w:rPr>
          <w:rFonts w:ascii="CorpoS" w:hAnsi="CorpoS" w:cstheme="majorBidi"/>
          <w:b/>
          <w:bCs/>
          <w:color w:val="FF0000"/>
          <w:sz w:val="22"/>
          <w:szCs w:val="22"/>
        </w:rPr>
        <w:t>(CLI)</w:t>
      </w:r>
    </w:p>
    <w:p w14:paraId="2A51D9F3" w14:textId="77777777" w:rsidR="00D9384E" w:rsidRDefault="009B59F4" w:rsidP="00D9384E">
      <w:pPr>
        <w:pBdr>
          <w:bottom w:val="single" w:sz="12" w:space="0" w:color="auto"/>
        </w:pBdr>
        <w:ind w:firstLine="720"/>
        <w:rPr>
          <w:rFonts w:ascii="CorpoS" w:hAnsi="CorpoS" w:cstheme="majorBidi"/>
          <w:color w:val="FF0000"/>
          <w:lang w:val="en-GB"/>
        </w:rPr>
      </w:pPr>
      <w:r w:rsidRPr="0066766A">
        <w:rPr>
          <w:rFonts w:ascii="CorpoS" w:hAnsi="CorpoS"/>
        </w:rPr>
        <w:sym w:font="Wingdings" w:char="F0A8"/>
      </w:r>
      <w:r w:rsidRPr="0066766A">
        <w:rPr>
          <w:rFonts w:ascii="CorpoS" w:hAnsi="CorpoS" w:cstheme="majorBidi"/>
        </w:rPr>
        <w:t xml:space="preserve"> 1) </w:t>
      </w:r>
      <w:r w:rsidRPr="0066766A">
        <w:rPr>
          <w:rFonts w:ascii="CorpoS" w:hAnsi="CorpoS" w:cstheme="majorBidi"/>
          <w:color w:val="000000" w:themeColor="text1"/>
        </w:rPr>
        <w:t xml:space="preserve">At the Mercedes-Benz dealership where I bought the vehicle </w:t>
      </w:r>
    </w:p>
    <w:p w14:paraId="2122F8C0" w14:textId="77777777" w:rsidR="002614C6" w:rsidRDefault="009B59F4" w:rsidP="002614C6">
      <w:pPr>
        <w:pBdr>
          <w:bottom w:val="single" w:sz="12" w:space="0" w:color="auto"/>
        </w:pBdr>
        <w:ind w:firstLine="709"/>
        <w:rPr>
          <w:rFonts w:ascii="CorpoS" w:hAnsi="CorpoS" w:cstheme="majorBidi"/>
          <w:lang w:val="en-GB"/>
        </w:rPr>
      </w:pP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2) At another authorized Mercedes-Benz workshop, please note: </w:t>
      </w:r>
      <w:r w:rsidRPr="0066766A">
        <w:rPr>
          <w:rFonts w:ascii="CorpoS" w:hAnsi="CorpoS" w:cstheme="majorBidi"/>
          <w:u w:val="single"/>
          <w:lang w:val="en-GB"/>
        </w:rPr>
        <w:t>(drop-down dealers list + I don’t know)</w:t>
      </w:r>
      <w:r w:rsidRPr="0066766A">
        <w:rPr>
          <w:rFonts w:ascii="CorpoS" w:hAnsi="CorpoS" w:cstheme="majorBidi"/>
          <w:lang w:val="en-GB"/>
        </w:rPr>
        <w:t xml:space="preserve"> </w:t>
      </w:r>
    </w:p>
    <w:p w14:paraId="55AD9D70" w14:textId="77777777" w:rsidR="00D9384E" w:rsidRDefault="009B59F4" w:rsidP="002614C6">
      <w:pPr>
        <w:pBdr>
          <w:bottom w:val="single" w:sz="12" w:space="0" w:color="auto"/>
        </w:pBdr>
        <w:ind w:firstLine="709"/>
        <w:rPr>
          <w:rFonts w:ascii="CorpoS" w:hAnsi="CorpoS" w:cstheme="majorBidi"/>
          <w:color w:val="FF0000"/>
          <w:lang w:val="en-GB"/>
        </w:rPr>
      </w:pPr>
      <w:r w:rsidRPr="0066766A">
        <w:rPr>
          <w:rFonts w:ascii="CorpoS" w:hAnsi="CorpoS" w:cstheme="majorBidi"/>
        </w:rPr>
        <w:sym w:font="Wingdings" w:char="F0A8"/>
      </w:r>
      <w:r w:rsidRPr="0066766A">
        <w:rPr>
          <w:rFonts w:ascii="CorpoS" w:hAnsi="CorpoS" w:cstheme="majorBidi"/>
        </w:rPr>
        <w:t xml:space="preserve"> 3) At an independent workshop </w:t>
      </w:r>
    </w:p>
    <w:p w14:paraId="007DBAAB" w14:textId="77777777" w:rsidR="00D9384E" w:rsidRPr="002614C6" w:rsidRDefault="009B59F4" w:rsidP="00D9384E">
      <w:pPr>
        <w:pBdr>
          <w:bottom w:val="single" w:sz="12" w:space="0" w:color="auto"/>
        </w:pBdr>
        <w:ind w:firstLine="720"/>
        <w:rPr>
          <w:rFonts w:ascii="CorpoS" w:hAnsi="CorpoS" w:cstheme="majorBidi"/>
          <w:color w:val="FF0000"/>
          <w:lang w:val="en-GB"/>
        </w:rPr>
      </w:pPr>
      <w:r w:rsidRPr="002614C6">
        <w:rPr>
          <w:rFonts w:ascii="CorpoS" w:hAnsi="CorpoS" w:cstheme="majorBidi"/>
        </w:rPr>
        <w:sym w:font="Wingdings" w:char="F0A8"/>
      </w:r>
      <w:r w:rsidRPr="002614C6">
        <w:rPr>
          <w:rFonts w:ascii="CorpoS" w:hAnsi="CorpoS" w:cstheme="majorBidi"/>
        </w:rPr>
        <w:t xml:space="preserve"> 9) Other, please note:</w:t>
      </w:r>
      <w:r w:rsidRPr="002614C6">
        <w:rPr>
          <w:rFonts w:ascii="CorpoS" w:hAnsi="CorpoS" w:cstheme="majorBidi"/>
          <w:lang w:val="en-GB"/>
        </w:rPr>
        <w:t xml:space="preserve"> _____________________________________</w:t>
      </w:r>
      <w:r w:rsidRPr="002614C6">
        <w:rPr>
          <w:rFonts w:ascii="CorpoS" w:hAnsi="CorpoS" w:cstheme="majorBidi"/>
          <w:color w:val="FF0000"/>
        </w:rPr>
        <w:t xml:space="preserve"> </w:t>
      </w:r>
    </w:p>
    <w:p w14:paraId="726ED197" w14:textId="77777777" w:rsidR="00D9384E" w:rsidRPr="002614C6" w:rsidRDefault="00D9384E" w:rsidP="00D9384E">
      <w:pPr>
        <w:pBdr>
          <w:bottom w:val="single" w:sz="12" w:space="0" w:color="auto"/>
        </w:pBdr>
        <w:rPr>
          <w:rFonts w:ascii="CorpoS" w:hAnsi="CorpoS" w:cstheme="majorBidi"/>
          <w:b/>
          <w:bCs/>
        </w:rPr>
      </w:pPr>
    </w:p>
    <w:p w14:paraId="206B72CA" w14:textId="205288C9" w:rsidR="009B59F4" w:rsidRPr="002614C6" w:rsidRDefault="002614C6" w:rsidP="00B70162">
      <w:pPr>
        <w:pStyle w:val="ListParagraph"/>
        <w:numPr>
          <w:ilvl w:val="0"/>
          <w:numId w:val="31"/>
        </w:numPr>
        <w:pBdr>
          <w:bottom w:val="single" w:sz="12" w:space="0" w:color="auto"/>
        </w:pBdr>
        <w:rPr>
          <w:rFonts w:ascii="CorpoS" w:hAnsi="CorpoS" w:cstheme="majorBidi"/>
          <w:color w:val="FF0000"/>
          <w:sz w:val="22"/>
          <w:szCs w:val="22"/>
        </w:rPr>
      </w:pPr>
      <w:r>
        <w:rPr>
          <w:rFonts w:ascii="CorpoS" w:hAnsi="CorpoS" w:cstheme="majorBidi"/>
          <w:b/>
          <w:bCs/>
          <w:sz w:val="22"/>
          <w:szCs w:val="22"/>
        </w:rPr>
        <w:t>Did</w:t>
      </w:r>
      <w:r w:rsidR="009B59F4" w:rsidRPr="002614C6">
        <w:rPr>
          <w:rFonts w:ascii="CorpoS" w:hAnsi="CorpoS" w:cstheme="majorBidi"/>
          <w:b/>
          <w:bCs/>
          <w:sz w:val="22"/>
          <w:szCs w:val="22"/>
        </w:rPr>
        <w:t xml:space="preserve"> </w:t>
      </w:r>
      <w:r>
        <w:rPr>
          <w:rFonts w:ascii="CorpoS" w:hAnsi="CorpoS" w:cstheme="majorBidi"/>
          <w:b/>
          <w:bCs/>
          <w:sz w:val="22"/>
          <w:szCs w:val="22"/>
        </w:rPr>
        <w:t>you go</w:t>
      </w:r>
      <w:r w:rsidR="009B59F4" w:rsidRPr="002614C6">
        <w:rPr>
          <w:rFonts w:ascii="CorpoS" w:hAnsi="CorpoS" w:cstheme="majorBidi"/>
          <w:b/>
          <w:bCs/>
          <w:sz w:val="22"/>
          <w:szCs w:val="22"/>
        </w:rPr>
        <w:t xml:space="preserve"> to Mercedes-Benz workshop for inspection, maintenance, or repair work?</w:t>
      </w:r>
      <w:r w:rsidR="0037579A">
        <w:rPr>
          <w:rFonts w:ascii="CorpoS" w:hAnsi="CorpoS" w:cstheme="majorBidi"/>
          <w:b/>
          <w:bCs/>
          <w:sz w:val="22"/>
          <w:szCs w:val="22"/>
        </w:rPr>
        <w:t xml:space="preserve"> </w:t>
      </w:r>
      <w:r w:rsidR="0037579A" w:rsidRPr="0037579A">
        <w:rPr>
          <w:rFonts w:ascii="CorpoS" w:hAnsi="CorpoS" w:cstheme="majorBidi"/>
          <w:b/>
          <w:bCs/>
          <w:color w:val="FF0000"/>
          <w:sz w:val="22"/>
          <w:szCs w:val="22"/>
        </w:rPr>
        <w:t>(CLI)</w:t>
      </w:r>
    </w:p>
    <w:p w14:paraId="551F61CF" w14:textId="77777777" w:rsidR="009B59F4" w:rsidRPr="002614C6" w:rsidRDefault="009B59F4" w:rsidP="009B59F4">
      <w:pPr>
        <w:pBdr>
          <w:bottom w:val="single" w:sz="12" w:space="0" w:color="auto"/>
        </w:pBdr>
        <w:ind w:firstLine="720"/>
        <w:rPr>
          <w:rFonts w:ascii="CorpoS" w:hAnsi="CorpoS" w:cstheme="majorBidi"/>
          <w:color w:val="FF0000"/>
          <w:lang w:val="en-GB"/>
        </w:rPr>
      </w:pPr>
      <w:r w:rsidRPr="002614C6">
        <w:rPr>
          <w:rFonts w:ascii="CorpoS" w:hAnsi="CorpoS"/>
        </w:rPr>
        <w:sym w:font="Wingdings" w:char="F0A8"/>
      </w:r>
      <w:r w:rsidRPr="002614C6">
        <w:rPr>
          <w:rFonts w:ascii="CorpoS" w:hAnsi="CorpoS" w:cstheme="majorBidi"/>
        </w:rPr>
        <w:t xml:space="preserve"> 1) </w:t>
      </w:r>
      <w:r w:rsidRPr="002614C6">
        <w:rPr>
          <w:rFonts w:ascii="CorpoS" w:hAnsi="CorpoS" w:cstheme="majorBidi"/>
          <w:color w:val="000000" w:themeColor="text1"/>
        </w:rPr>
        <w:t>Yes, once.</w:t>
      </w:r>
      <w:r w:rsidRPr="002614C6">
        <w:rPr>
          <w:rFonts w:ascii="CorpoS" w:hAnsi="CorpoS" w:cstheme="majorBidi"/>
          <w:color w:val="000000" w:themeColor="text1"/>
        </w:rPr>
        <w:tab/>
      </w:r>
      <w:r w:rsidRPr="002614C6">
        <w:rPr>
          <w:rFonts w:ascii="CorpoS" w:hAnsi="CorpoS" w:cstheme="majorBidi"/>
          <w:color w:val="000000" w:themeColor="text1"/>
        </w:rPr>
        <w:tab/>
      </w:r>
    </w:p>
    <w:p w14:paraId="2FF82568" w14:textId="77777777" w:rsidR="009B59F4" w:rsidRDefault="009B59F4" w:rsidP="009B59F4">
      <w:pPr>
        <w:pBdr>
          <w:bottom w:val="single" w:sz="12" w:space="0" w:color="auto"/>
        </w:pBdr>
        <w:ind w:firstLine="720"/>
        <w:rPr>
          <w:rFonts w:ascii="CorpoS" w:hAnsi="CorpoS" w:cstheme="majorBidi"/>
        </w:rPr>
      </w:pPr>
      <w:r w:rsidRPr="002614C6">
        <w:rPr>
          <w:rFonts w:ascii="CorpoS" w:hAnsi="CorpoS"/>
        </w:rPr>
        <w:sym w:font="Wingdings" w:char="F0A8"/>
      </w:r>
      <w:r w:rsidRPr="002614C6">
        <w:rPr>
          <w:rFonts w:ascii="CorpoS" w:hAnsi="CorpoS" w:cstheme="majorBidi"/>
        </w:rPr>
        <w:t xml:space="preserve"> 2) Yes, several times</w:t>
      </w:r>
      <w:r w:rsidR="005E7482">
        <w:rPr>
          <w:rFonts w:ascii="CorpoS" w:hAnsi="CorpoS" w:cstheme="majorBidi"/>
        </w:rPr>
        <w:t>.</w:t>
      </w:r>
      <w:r w:rsidRPr="002614C6">
        <w:rPr>
          <w:rFonts w:ascii="CorpoS" w:hAnsi="CorpoS" w:cstheme="majorBidi"/>
        </w:rPr>
        <w:tab/>
      </w:r>
    </w:p>
    <w:p w14:paraId="5DBFCD23" w14:textId="77777777" w:rsidR="005E7482" w:rsidRPr="002614C6" w:rsidRDefault="005E7482" w:rsidP="009B59F4">
      <w:pPr>
        <w:pBdr>
          <w:bottom w:val="single" w:sz="12" w:space="0" w:color="auto"/>
        </w:pBdr>
        <w:ind w:firstLine="720"/>
        <w:rPr>
          <w:rFonts w:ascii="CorpoS" w:hAnsi="CorpoS" w:cstheme="majorBidi"/>
          <w:color w:val="FF0000"/>
          <w:lang w:val="en-GB"/>
        </w:rPr>
      </w:pPr>
      <w:r w:rsidRPr="002614C6">
        <w:rPr>
          <w:rFonts w:ascii="CorpoS" w:hAnsi="CorpoS"/>
        </w:rPr>
        <w:sym w:font="Wingdings" w:char="F0A8"/>
      </w:r>
      <w:r>
        <w:rPr>
          <w:rFonts w:ascii="CorpoS" w:hAnsi="CorpoS"/>
        </w:rPr>
        <w:t xml:space="preserve"> </w:t>
      </w:r>
      <w:r>
        <w:rPr>
          <w:rFonts w:ascii="CorpoS" w:hAnsi="CorpoS" w:cstheme="majorBidi"/>
        </w:rPr>
        <w:t>3) No, never.</w:t>
      </w:r>
    </w:p>
    <w:p w14:paraId="222DA70F" w14:textId="77777777" w:rsidR="009B59F4" w:rsidRPr="0066766A" w:rsidRDefault="009B59F4" w:rsidP="00F94B31">
      <w:pPr>
        <w:pBdr>
          <w:bottom w:val="single" w:sz="12" w:space="0" w:color="auto"/>
        </w:pBdr>
        <w:rPr>
          <w:rFonts w:ascii="CorpoS" w:eastAsia="Times New Roman" w:hAnsi="CorpoS" w:cstheme="majorBidi"/>
          <w:b/>
          <w:bCs/>
          <w:color w:val="FF0000"/>
          <w:u w:val="single"/>
          <w:lang w:eastAsia="zh-CN"/>
        </w:rPr>
      </w:pPr>
    </w:p>
    <w:p w14:paraId="4C6EC124" w14:textId="77777777" w:rsidR="002A0825" w:rsidRPr="0066766A" w:rsidRDefault="009B59F4" w:rsidP="00F94B31">
      <w:pPr>
        <w:pBdr>
          <w:bottom w:val="single" w:sz="12" w:space="0" w:color="auto"/>
        </w:pBdr>
        <w:rPr>
          <w:rFonts w:ascii="CorpoS" w:hAnsi="CorpoS" w:cstheme="majorBidi"/>
          <w:color w:val="0070C0"/>
        </w:rPr>
      </w:pPr>
      <w:r w:rsidRPr="0066766A">
        <w:rPr>
          <w:rFonts w:ascii="CorpoS" w:eastAsia="Times New Roman" w:hAnsi="CorpoS" w:cstheme="majorBidi"/>
          <w:b/>
          <w:bCs/>
          <w:color w:val="0070C0"/>
          <w:u w:val="single"/>
          <w:lang w:eastAsia="zh-CN"/>
        </w:rPr>
        <w:t>(</w:t>
      </w:r>
      <w:r w:rsidR="00D9384E">
        <w:rPr>
          <w:rFonts w:ascii="CorpoS" w:eastAsia="Times New Roman" w:hAnsi="CorpoS" w:cstheme="majorBidi"/>
          <w:b/>
          <w:bCs/>
          <w:color w:val="0070C0"/>
          <w:u w:val="single"/>
          <w:lang w:eastAsia="zh-CN"/>
        </w:rPr>
        <w:t>Part 9</w:t>
      </w:r>
      <w:r w:rsidRPr="0066766A">
        <w:rPr>
          <w:rFonts w:ascii="CorpoS" w:eastAsia="Times New Roman" w:hAnsi="CorpoS" w:cstheme="majorBidi"/>
          <w:b/>
          <w:bCs/>
          <w:color w:val="0070C0"/>
          <w:u w:val="single"/>
          <w:lang w:eastAsia="zh-CN"/>
        </w:rPr>
        <w:t>: Suggestion and comment)</w:t>
      </w:r>
    </w:p>
    <w:p w14:paraId="4FF461FC" w14:textId="77777777" w:rsidR="002A0825" w:rsidRPr="0066766A" w:rsidRDefault="0023352F" w:rsidP="00B70162">
      <w:pPr>
        <w:pStyle w:val="ListParagraph"/>
        <w:numPr>
          <w:ilvl w:val="0"/>
          <w:numId w:val="31"/>
        </w:numPr>
        <w:pBdr>
          <w:bottom w:val="single" w:sz="12" w:space="0" w:color="auto"/>
        </w:pBdr>
        <w:rPr>
          <w:rFonts w:ascii="CorpoS" w:hAnsi="CorpoS" w:cstheme="majorBidi"/>
          <w:b/>
          <w:bCs/>
          <w:sz w:val="22"/>
          <w:szCs w:val="28"/>
        </w:rPr>
      </w:pPr>
      <w:r w:rsidRPr="0066766A">
        <w:rPr>
          <w:rFonts w:ascii="CorpoS" w:hAnsi="CorpoS" w:cstheme="majorBidi"/>
          <w:b/>
          <w:bCs/>
          <w:sz w:val="22"/>
          <w:szCs w:val="28"/>
        </w:rPr>
        <w:t>Lastly, would you like to give any suggestions for improvement to this dealer?</w:t>
      </w:r>
    </w:p>
    <w:p w14:paraId="6D5FED91" w14:textId="77777777" w:rsidR="002A0825" w:rsidRPr="002F57BC" w:rsidRDefault="00F306F9" w:rsidP="00F94B31">
      <w:pPr>
        <w:pBdr>
          <w:bottom w:val="single" w:sz="12" w:space="0" w:color="auto"/>
        </w:pBdr>
        <w:ind w:firstLine="720"/>
        <w:rPr>
          <w:rFonts w:ascii="CorpoS" w:eastAsia="Times New Roman" w:hAnsi="CorpoS" w:cstheme="majorBidi"/>
          <w:b/>
          <w:bCs/>
          <w:lang w:eastAsia="zh-CN"/>
        </w:rPr>
      </w:pPr>
      <w:r w:rsidRPr="002F57BC">
        <w:rPr>
          <w:rFonts w:ascii="CorpoS" w:hAnsi="CorpoS" w:cstheme="majorBidi"/>
        </w:rPr>
        <w:sym w:font="Wingdings" w:char="F0A8"/>
      </w:r>
      <w:r w:rsidRPr="002F57BC">
        <w:rPr>
          <w:rFonts w:ascii="CorpoS" w:hAnsi="CorpoS" w:cstheme="majorBidi"/>
        </w:rPr>
        <w:t xml:space="preserve"> 1)</w:t>
      </w:r>
      <w:r w:rsidRPr="002F57BC">
        <w:rPr>
          <w:rFonts w:ascii="CorpoS" w:hAnsi="CorpoS" w:cstheme="majorBidi"/>
          <w:cs/>
        </w:rPr>
        <w:t xml:space="preserve"> </w:t>
      </w:r>
      <w:r w:rsidRPr="002F57BC">
        <w:rPr>
          <w:rFonts w:ascii="CorpoS" w:hAnsi="CorpoS" w:cstheme="majorBidi"/>
        </w:rPr>
        <w:t>Yes: Please specify: __</w:t>
      </w:r>
      <w:r w:rsidR="00B25A08" w:rsidRPr="002F57BC">
        <w:rPr>
          <w:rFonts w:ascii="CorpoS" w:hAnsi="CorpoS" w:cstheme="majorBidi"/>
        </w:rPr>
        <w:t>________</w:t>
      </w:r>
      <w:r w:rsidRPr="002F57BC">
        <w:rPr>
          <w:rFonts w:ascii="CorpoS" w:hAnsi="CorpoS" w:cstheme="majorBidi"/>
        </w:rPr>
        <w:t>______________________________________</w:t>
      </w:r>
      <w:r w:rsidR="00B25A08" w:rsidRPr="002F57BC">
        <w:rPr>
          <w:rFonts w:ascii="CorpoS" w:hAnsi="CorpoS" w:cstheme="majorBidi"/>
        </w:rPr>
        <w:t>_______________</w:t>
      </w:r>
    </w:p>
    <w:p w14:paraId="1429B888" w14:textId="77777777" w:rsidR="002614C6" w:rsidRDefault="00F306F9" w:rsidP="002614C6">
      <w:pPr>
        <w:pBdr>
          <w:bottom w:val="single" w:sz="12" w:space="0" w:color="auto"/>
        </w:pBdr>
        <w:ind w:firstLine="720"/>
        <w:rPr>
          <w:rFonts w:ascii="CorpoS" w:hAnsi="CorpoS" w:cstheme="majorBidi"/>
        </w:rPr>
      </w:pPr>
      <w:r w:rsidRPr="002F57BC">
        <w:rPr>
          <w:rFonts w:ascii="CorpoS" w:hAnsi="CorpoS" w:cstheme="majorBidi"/>
        </w:rPr>
        <w:sym w:font="Wingdings" w:char="F0A8"/>
      </w:r>
      <w:r w:rsidRPr="002F57BC">
        <w:rPr>
          <w:rFonts w:ascii="CorpoS" w:hAnsi="CorpoS" w:cstheme="majorBidi"/>
        </w:rPr>
        <w:t xml:space="preserve"> 2) No  </w:t>
      </w:r>
    </w:p>
    <w:p w14:paraId="1F98FFC4" w14:textId="77777777" w:rsidR="002614C6" w:rsidRPr="002614C6" w:rsidRDefault="002614C6" w:rsidP="002614C6">
      <w:pPr>
        <w:pBdr>
          <w:bottom w:val="single" w:sz="12" w:space="0" w:color="auto"/>
        </w:pBdr>
        <w:rPr>
          <w:rFonts w:ascii="CorpoS" w:hAnsi="CorpoS" w:cstheme="majorBidi"/>
          <w:b/>
          <w:bCs/>
        </w:rPr>
      </w:pPr>
      <w:r w:rsidRPr="002614C6">
        <w:rPr>
          <w:rFonts w:ascii="CorpoS" w:hAnsi="CorpoS" w:cstheme="majorBidi"/>
          <w:b/>
          <w:bCs/>
          <w:sz w:val="28"/>
          <w:szCs w:val="28"/>
          <w:lang w:val="en-GB"/>
        </w:rPr>
        <w:t>------------------------------------------------------------------------------------------------------------------------------------</w:t>
      </w:r>
    </w:p>
    <w:p w14:paraId="4B98CB2F" w14:textId="77777777" w:rsidR="009B59F4" w:rsidRPr="00D21B3D" w:rsidRDefault="009B59F4" w:rsidP="009B59F4">
      <w:pPr>
        <w:pBdr>
          <w:bottom w:val="single" w:sz="12" w:space="0" w:color="auto"/>
        </w:pBdr>
        <w:rPr>
          <w:rFonts w:ascii="CorpoS" w:hAnsi="CorpoS" w:cstheme="majorBidi"/>
          <w:b/>
          <w:bCs/>
          <w:color w:val="0070C0"/>
          <w:u w:val="single"/>
        </w:rPr>
      </w:pPr>
      <w:r w:rsidRPr="00D21B3D">
        <w:rPr>
          <w:rFonts w:ascii="CorpoS" w:hAnsi="CorpoS" w:cstheme="majorBidi"/>
          <w:b/>
          <w:bCs/>
          <w:color w:val="0070C0"/>
          <w:u w:val="single"/>
        </w:rPr>
        <w:t>(Consent of transferring data)</w:t>
      </w:r>
    </w:p>
    <w:p w14:paraId="3FB7A0C4" w14:textId="77777777" w:rsidR="002614C6" w:rsidRDefault="002614C6" w:rsidP="009B59F4">
      <w:pPr>
        <w:pBdr>
          <w:bottom w:val="single" w:sz="12" w:space="0" w:color="auto"/>
        </w:pBdr>
        <w:rPr>
          <w:rFonts w:ascii="CorpoS" w:hAnsi="CorpoS" w:cstheme="majorBidi"/>
        </w:rPr>
      </w:pPr>
    </w:p>
    <w:p w14:paraId="029F5F1E" w14:textId="6CDA41D0" w:rsidR="009B59F4" w:rsidRPr="00D21B3D" w:rsidRDefault="009B59F4" w:rsidP="009B59F4">
      <w:pPr>
        <w:pBdr>
          <w:bottom w:val="single" w:sz="12" w:space="0" w:color="auto"/>
        </w:pBdr>
        <w:rPr>
          <w:rFonts w:ascii="CorpoS" w:hAnsi="CorpoS" w:cstheme="majorBidi"/>
        </w:rPr>
      </w:pPr>
      <w:r w:rsidRPr="006F0CC7">
        <w:rPr>
          <w:rFonts w:ascii="CorpoS" w:hAnsi="CorpoS" w:cstheme="majorBidi"/>
        </w:rPr>
        <w:t xml:space="preserve">Now you already completed all parts of this survey. </w:t>
      </w:r>
      <w:r w:rsidRPr="00D21B3D">
        <w:rPr>
          <w:rFonts w:ascii="CorpoS" w:hAnsi="CorpoS" w:cstheme="majorBidi"/>
        </w:rPr>
        <w:t>Do you hereby consent that Mercedes-Benz (Thailand) Limited, Daimler Group of companies, Mercedes-Benz authorized dealers to collect, use, and evaluate your data for the purposes</w:t>
      </w:r>
      <w:r w:rsidR="00C105CA">
        <w:rPr>
          <w:rFonts w:ascii="CorpoS" w:hAnsi="CorpoS" w:cstheme="majorBidi"/>
        </w:rPr>
        <w:t xml:space="preserve"> of service quality improvement</w:t>
      </w:r>
      <w:r w:rsidRPr="00D21B3D">
        <w:rPr>
          <w:rFonts w:ascii="CorpoS" w:hAnsi="CorpoS" w:cstheme="majorBidi"/>
        </w:rPr>
        <w:t xml:space="preserve">? </w:t>
      </w:r>
    </w:p>
    <w:p w14:paraId="3710A232" w14:textId="77777777" w:rsidR="009B59F4" w:rsidRPr="00D21B3D" w:rsidRDefault="009B59F4" w:rsidP="008C2B51">
      <w:pPr>
        <w:pBdr>
          <w:bottom w:val="single" w:sz="12" w:space="0" w:color="auto"/>
        </w:pBdr>
        <w:ind w:firstLine="720"/>
        <w:rPr>
          <w:rFonts w:ascii="CorpoS" w:hAnsi="CorpoS" w:cstheme="majorBidi"/>
        </w:rPr>
      </w:pPr>
      <w:r w:rsidRPr="00D21B3D">
        <w:rPr>
          <w:rFonts w:ascii="CorpoS" w:hAnsi="CorpoS" w:cstheme="majorBidi"/>
        </w:rPr>
        <w:sym w:font="Wingdings" w:char="F0A8"/>
      </w:r>
      <w:r w:rsidRPr="00D21B3D">
        <w:rPr>
          <w:rFonts w:ascii="CorpoS" w:hAnsi="CorpoS" w:cstheme="majorBidi"/>
        </w:rPr>
        <w:t xml:space="preserve"> Yes</w:t>
      </w:r>
      <w:r w:rsidRPr="00D21B3D">
        <w:rPr>
          <w:rFonts w:ascii="CorpoS" w:hAnsi="CorpoS" w:cstheme="majorBidi"/>
        </w:rPr>
        <w:tab/>
      </w:r>
      <w:r w:rsidRPr="00D21B3D">
        <w:rPr>
          <w:rFonts w:ascii="CorpoS" w:hAnsi="CorpoS" w:cstheme="majorBidi"/>
        </w:rPr>
        <w:tab/>
      </w:r>
    </w:p>
    <w:p w14:paraId="142B16A9" w14:textId="77777777" w:rsidR="009B59F4" w:rsidRPr="00D21B3D" w:rsidRDefault="009B59F4" w:rsidP="008C2B51">
      <w:pPr>
        <w:pBdr>
          <w:bottom w:val="single" w:sz="12" w:space="0" w:color="auto"/>
        </w:pBdr>
        <w:ind w:firstLine="720"/>
        <w:rPr>
          <w:rFonts w:ascii="CorpoS" w:hAnsi="CorpoS" w:cstheme="majorBidi"/>
          <w:b/>
          <w:bCs/>
          <w:u w:val="single"/>
        </w:rPr>
      </w:pPr>
      <w:r w:rsidRPr="00D21B3D">
        <w:rPr>
          <w:rFonts w:ascii="CorpoS" w:hAnsi="CorpoS" w:cstheme="majorBidi"/>
        </w:rPr>
        <w:sym w:font="Wingdings" w:char="F0A8"/>
      </w:r>
      <w:r w:rsidRPr="00D21B3D">
        <w:rPr>
          <w:rFonts w:ascii="CorpoS" w:hAnsi="CorpoS" w:cstheme="majorBidi"/>
        </w:rPr>
        <w:t xml:space="preserve"> No</w:t>
      </w:r>
    </w:p>
    <w:p w14:paraId="5411083E" w14:textId="77777777" w:rsidR="008C2B51" w:rsidRPr="002614C6" w:rsidRDefault="008C2B51" w:rsidP="008C2B51">
      <w:pPr>
        <w:pBdr>
          <w:bottom w:val="single" w:sz="12" w:space="0" w:color="auto"/>
        </w:pBdr>
        <w:rPr>
          <w:rFonts w:ascii="CorpoS" w:hAnsi="CorpoS" w:cstheme="majorBidi"/>
          <w:b/>
          <w:bCs/>
        </w:rPr>
      </w:pPr>
      <w:r w:rsidRPr="002614C6">
        <w:rPr>
          <w:rFonts w:ascii="CorpoS" w:hAnsi="CorpoS" w:cstheme="majorBidi"/>
          <w:b/>
          <w:bCs/>
          <w:sz w:val="28"/>
          <w:szCs w:val="28"/>
          <w:lang w:val="en-GB"/>
        </w:rPr>
        <w:t>------------------------------------------------------------------------------------------------------------------------------------</w:t>
      </w:r>
    </w:p>
    <w:p w14:paraId="2C760ADE" w14:textId="77777777" w:rsidR="000434B0" w:rsidRPr="008B4930" w:rsidRDefault="00522F02" w:rsidP="00F94B31">
      <w:pPr>
        <w:pBdr>
          <w:bottom w:val="single" w:sz="12" w:space="0" w:color="auto"/>
        </w:pBdr>
        <w:rPr>
          <w:rFonts w:ascii="CorpoS" w:hAnsi="CorpoS" w:cstheme="majorBidi"/>
          <w:b/>
          <w:bCs/>
          <w:color w:val="0070C0"/>
          <w:u w:val="single"/>
        </w:rPr>
      </w:pPr>
      <w:r w:rsidRPr="008B4930">
        <w:rPr>
          <w:rFonts w:ascii="CorpoS" w:hAnsi="CorpoS" w:cstheme="majorBidi"/>
          <w:b/>
          <w:bCs/>
          <w:color w:val="0070C0"/>
          <w:u w:val="single"/>
        </w:rPr>
        <w:t>(</w:t>
      </w:r>
      <w:r w:rsidR="008C2B51" w:rsidRPr="008B4930">
        <w:rPr>
          <w:rFonts w:ascii="CorpoS" w:hAnsi="CorpoS" w:cstheme="majorBidi"/>
          <w:b/>
          <w:bCs/>
          <w:color w:val="0070C0"/>
          <w:u w:val="single"/>
        </w:rPr>
        <w:t>P</w:t>
      </w:r>
      <w:r w:rsidR="000434B0" w:rsidRPr="008B4930">
        <w:rPr>
          <w:rFonts w:ascii="CorpoS" w:hAnsi="CorpoS" w:cstheme="majorBidi"/>
          <w:b/>
          <w:bCs/>
          <w:color w:val="0070C0"/>
          <w:u w:val="single"/>
        </w:rPr>
        <w:t xml:space="preserve">ostal address </w:t>
      </w:r>
      <w:r w:rsidR="008B4930" w:rsidRPr="008B4930">
        <w:rPr>
          <w:rFonts w:ascii="CorpoS" w:hAnsi="CorpoS" w:cstheme="majorBidi"/>
          <w:b/>
          <w:bCs/>
          <w:color w:val="0070C0"/>
          <w:u w:val="single"/>
        </w:rPr>
        <w:t>for sending SSI souvenir</w:t>
      </w:r>
      <w:r w:rsidR="000434B0" w:rsidRPr="008B4930">
        <w:rPr>
          <w:rFonts w:ascii="CorpoS" w:hAnsi="CorpoS" w:cstheme="majorBidi"/>
          <w:b/>
          <w:bCs/>
          <w:color w:val="0070C0"/>
          <w:u w:val="single"/>
        </w:rPr>
        <w:t>)</w:t>
      </w:r>
      <w:r w:rsidR="00FD03A0" w:rsidRPr="00FD03A0">
        <w:rPr>
          <w:rFonts w:ascii="CorpoS" w:hAnsi="CorpoS" w:cstheme="majorBidi"/>
          <w:b/>
          <w:bCs/>
          <w:color w:val="FF0000"/>
        </w:rPr>
        <w:t xml:space="preserve"> go to</w:t>
      </w:r>
      <w:r w:rsidR="00FD03A0">
        <w:rPr>
          <w:rFonts w:ascii="CorpoS" w:hAnsi="CorpoS" w:cstheme="majorBidi"/>
          <w:b/>
          <w:bCs/>
          <w:color w:val="FF0000"/>
        </w:rPr>
        <w:t xml:space="preserve"> (Ending 3)</w:t>
      </w:r>
    </w:p>
    <w:p w14:paraId="478BA00B" w14:textId="77777777" w:rsidR="000434B0" w:rsidRPr="002F57BC" w:rsidRDefault="000434B0" w:rsidP="00F94B31">
      <w:pPr>
        <w:pBdr>
          <w:bottom w:val="single" w:sz="12" w:space="0" w:color="auto"/>
        </w:pBdr>
        <w:rPr>
          <w:rFonts w:ascii="CorpoS" w:hAnsi="CorpoS" w:cstheme="majorBidi"/>
          <w:b/>
          <w:bCs/>
          <w:color w:val="FF0000"/>
          <w:u w:val="single"/>
        </w:rPr>
      </w:pPr>
    </w:p>
    <w:p w14:paraId="5287A514" w14:textId="77777777" w:rsidR="000434B0" w:rsidRPr="002F57BC" w:rsidRDefault="0023352F" w:rsidP="00F94B31">
      <w:pPr>
        <w:pBdr>
          <w:bottom w:val="single" w:sz="12" w:space="0" w:color="auto"/>
        </w:pBdr>
        <w:rPr>
          <w:rFonts w:ascii="CorpoS" w:hAnsi="CorpoS" w:cstheme="majorBidi"/>
          <w:b/>
          <w:bCs/>
          <w:color w:val="FF0000"/>
          <w:u w:val="single"/>
        </w:rPr>
      </w:pPr>
      <w:r w:rsidRPr="002F57BC">
        <w:rPr>
          <w:rFonts w:ascii="CorpoS" w:hAnsi="CorpoS" w:cstheme="majorBidi"/>
        </w:rPr>
        <w:t xml:space="preserve">The </w:t>
      </w:r>
      <w:r w:rsidR="008B4930">
        <w:rPr>
          <w:rFonts w:ascii="CorpoS" w:hAnsi="CorpoS" w:cstheme="majorBidi"/>
        </w:rPr>
        <w:t>souvenir</w:t>
      </w:r>
      <w:r w:rsidRPr="002F57BC">
        <w:rPr>
          <w:rFonts w:ascii="CorpoS" w:hAnsi="CorpoS" w:cstheme="majorBidi"/>
        </w:rPr>
        <w:t xml:space="preserve"> will be delivered to you within </w:t>
      </w:r>
      <w:r w:rsidRPr="002F57BC">
        <w:rPr>
          <w:rFonts w:ascii="CorpoS" w:hAnsi="CorpoS" w:cstheme="majorBidi"/>
          <w:u w:val="single"/>
        </w:rPr>
        <w:t>3 weeks</w:t>
      </w:r>
      <w:r w:rsidR="009B038C">
        <w:rPr>
          <w:rFonts w:ascii="CorpoS" w:hAnsi="CorpoS" w:cstheme="majorBidi"/>
        </w:rPr>
        <w:t xml:space="preserve">. Please confirm </w:t>
      </w:r>
      <w:r w:rsidR="008B4930">
        <w:rPr>
          <w:rFonts w:ascii="CorpoS" w:hAnsi="CorpoS" w:cstheme="majorBidi"/>
        </w:rPr>
        <w:t xml:space="preserve">the </w:t>
      </w:r>
      <w:r w:rsidR="009B038C">
        <w:rPr>
          <w:rFonts w:ascii="CorpoS" w:hAnsi="CorpoS" w:cstheme="majorBidi"/>
        </w:rPr>
        <w:t xml:space="preserve">postal </w:t>
      </w:r>
      <w:r w:rsidR="008B4930">
        <w:rPr>
          <w:rFonts w:ascii="CorpoS" w:hAnsi="CorpoS" w:cstheme="majorBidi"/>
        </w:rPr>
        <w:t>address</w:t>
      </w:r>
      <w:r w:rsidR="009B038C">
        <w:rPr>
          <w:rFonts w:ascii="CorpoS" w:hAnsi="CorpoS" w:cstheme="majorBidi"/>
        </w:rPr>
        <w:t xml:space="preserve"> below</w:t>
      </w:r>
      <w:r w:rsidR="008B4930">
        <w:rPr>
          <w:rFonts w:ascii="CorpoS" w:hAnsi="CorpoS" w:cstheme="majorBidi"/>
        </w:rPr>
        <w:t>:-</w:t>
      </w:r>
    </w:p>
    <w:p w14:paraId="38D4DD5D" w14:textId="77777777" w:rsidR="000434B0" w:rsidRPr="002F57BC" w:rsidRDefault="000434B0" w:rsidP="00F94B31">
      <w:pPr>
        <w:pBdr>
          <w:bottom w:val="single" w:sz="12" w:space="0" w:color="auto"/>
        </w:pBdr>
        <w:rPr>
          <w:rFonts w:ascii="CorpoS" w:hAnsi="CorpoS" w:cstheme="majorBidi"/>
          <w:b/>
          <w:bCs/>
          <w:color w:val="FF0000"/>
          <w:u w:val="single"/>
        </w:rPr>
      </w:pPr>
    </w:p>
    <w:p w14:paraId="593CFE3E" w14:textId="77777777" w:rsidR="000434B0" w:rsidRPr="002F57BC" w:rsidRDefault="0023352F" w:rsidP="00F94B31">
      <w:pPr>
        <w:pBdr>
          <w:bottom w:val="single" w:sz="12" w:space="0" w:color="auto"/>
        </w:pBdr>
        <w:jc w:val="center"/>
        <w:rPr>
          <w:rFonts w:ascii="CorpoS" w:hAnsi="CorpoS" w:cstheme="majorBidi"/>
          <w:b/>
          <w:bCs/>
          <w:color w:val="FF0000"/>
          <w:u w:val="single"/>
        </w:rPr>
      </w:pPr>
      <w:r w:rsidRPr="002F57BC">
        <w:rPr>
          <w:rFonts w:ascii="CorpoS" w:hAnsi="CorpoS" w:cstheme="majorBidi"/>
          <w:i/>
          <w:iCs/>
        </w:rPr>
        <w:t>Name-Surname</w:t>
      </w:r>
    </w:p>
    <w:p w14:paraId="13F278FA" w14:textId="77777777" w:rsidR="000434B0" w:rsidRPr="002F57BC" w:rsidRDefault="00FD03A0" w:rsidP="00F94B31">
      <w:pPr>
        <w:pBdr>
          <w:bottom w:val="single" w:sz="12" w:space="0" w:color="auto"/>
        </w:pBdr>
        <w:jc w:val="center"/>
        <w:rPr>
          <w:rFonts w:ascii="CorpoS" w:hAnsi="CorpoS" w:cstheme="majorBidi"/>
          <w:b/>
          <w:bCs/>
          <w:color w:val="FF0000"/>
          <w:u w:val="single"/>
        </w:rPr>
      </w:pPr>
      <w:r>
        <w:rPr>
          <w:rFonts w:ascii="CorpoS" w:hAnsi="CorpoS" w:cstheme="majorBidi"/>
          <w:i/>
          <w:iCs/>
        </w:rPr>
        <w:t>House No., Building, Floor</w:t>
      </w:r>
    </w:p>
    <w:p w14:paraId="5817CA3D" w14:textId="77777777" w:rsidR="000434B0" w:rsidRPr="002F57BC" w:rsidRDefault="00FD03A0" w:rsidP="00F94B31">
      <w:pPr>
        <w:pBdr>
          <w:bottom w:val="single" w:sz="12" w:space="0" w:color="auto"/>
        </w:pBdr>
        <w:jc w:val="center"/>
        <w:rPr>
          <w:rFonts w:ascii="CorpoS" w:hAnsi="CorpoS" w:cstheme="majorBidi"/>
          <w:b/>
          <w:bCs/>
          <w:color w:val="FF0000"/>
          <w:u w:val="single"/>
        </w:rPr>
      </w:pPr>
      <w:proofErr w:type="spellStart"/>
      <w:r>
        <w:rPr>
          <w:rFonts w:ascii="CorpoS" w:hAnsi="CorpoS" w:cstheme="majorBidi"/>
          <w:i/>
          <w:iCs/>
        </w:rPr>
        <w:t>Soi</w:t>
      </w:r>
      <w:proofErr w:type="spellEnd"/>
      <w:r>
        <w:rPr>
          <w:rFonts w:ascii="CorpoS" w:hAnsi="CorpoS" w:cstheme="majorBidi"/>
          <w:i/>
          <w:iCs/>
        </w:rPr>
        <w:t>, Street, Road</w:t>
      </w:r>
    </w:p>
    <w:p w14:paraId="23B66193" w14:textId="77777777" w:rsidR="00FD03A0" w:rsidRDefault="00FD03A0" w:rsidP="00F94B31">
      <w:pPr>
        <w:pBdr>
          <w:bottom w:val="single" w:sz="12" w:space="0" w:color="auto"/>
        </w:pBdr>
        <w:jc w:val="center"/>
        <w:rPr>
          <w:rFonts w:ascii="CorpoS" w:hAnsi="CorpoS" w:cstheme="majorBidi"/>
          <w:i/>
          <w:iCs/>
        </w:rPr>
      </w:pPr>
      <w:r>
        <w:rPr>
          <w:rFonts w:ascii="CorpoS" w:hAnsi="CorpoS" w:cstheme="majorBidi"/>
          <w:i/>
          <w:iCs/>
        </w:rPr>
        <w:t xml:space="preserve">Sub-district, District, </w:t>
      </w:r>
    </w:p>
    <w:p w14:paraId="26CA0EF5" w14:textId="77777777" w:rsidR="000434B0" w:rsidRPr="002F57BC" w:rsidRDefault="00FD03A0" w:rsidP="00F94B31">
      <w:pPr>
        <w:pBdr>
          <w:bottom w:val="single" w:sz="12" w:space="0" w:color="auto"/>
        </w:pBdr>
        <w:jc w:val="center"/>
        <w:rPr>
          <w:rFonts w:ascii="CorpoS" w:hAnsi="CorpoS" w:cstheme="majorBidi"/>
          <w:b/>
          <w:bCs/>
          <w:color w:val="FF0000"/>
          <w:u w:val="single"/>
        </w:rPr>
      </w:pPr>
      <w:r>
        <w:rPr>
          <w:rFonts w:ascii="CorpoS" w:hAnsi="CorpoS" w:cstheme="majorBidi"/>
          <w:i/>
          <w:iCs/>
        </w:rPr>
        <w:t>Province Postal code</w:t>
      </w:r>
    </w:p>
    <w:p w14:paraId="30AC9C94" w14:textId="77777777" w:rsidR="000434B0" w:rsidRPr="002F57BC" w:rsidRDefault="000434B0" w:rsidP="00F94B31">
      <w:pPr>
        <w:pBdr>
          <w:bottom w:val="single" w:sz="12" w:space="0" w:color="auto"/>
        </w:pBdr>
        <w:jc w:val="center"/>
        <w:rPr>
          <w:rFonts w:ascii="CorpoS" w:hAnsi="CorpoS" w:cstheme="majorBidi"/>
          <w:b/>
          <w:bCs/>
          <w:color w:val="FF0000"/>
          <w:u w:val="single"/>
        </w:rPr>
      </w:pPr>
    </w:p>
    <w:p w14:paraId="68FFAFDB" w14:textId="77777777" w:rsidR="0023352F" w:rsidRPr="002F57BC" w:rsidRDefault="0023352F" w:rsidP="00F94B31">
      <w:pPr>
        <w:pBdr>
          <w:bottom w:val="single" w:sz="12" w:space="0" w:color="auto"/>
        </w:pBdr>
        <w:jc w:val="center"/>
        <w:rPr>
          <w:rFonts w:ascii="CorpoS" w:hAnsi="CorpoS" w:cstheme="majorBidi"/>
          <w:b/>
          <w:bCs/>
          <w:color w:val="FF0000"/>
          <w:u w:val="single"/>
        </w:rPr>
      </w:pPr>
      <w:r w:rsidRPr="002F57BC">
        <w:rPr>
          <w:rFonts w:ascii="CorpoS" w:hAnsi="CorpoS" w:cstheme="majorBidi"/>
        </w:rPr>
        <w:sym w:font="Wingdings" w:char="F0A1"/>
      </w:r>
      <w:r w:rsidRPr="002F57BC">
        <w:rPr>
          <w:rFonts w:ascii="CorpoS" w:hAnsi="CorpoS" w:cstheme="majorBidi"/>
        </w:rPr>
        <w:t xml:space="preserve"> Confirm</w:t>
      </w:r>
      <w:r w:rsidRPr="002F57BC">
        <w:rPr>
          <w:rFonts w:ascii="CorpoS" w:hAnsi="CorpoS" w:cstheme="majorBidi"/>
        </w:rPr>
        <w:tab/>
      </w:r>
      <w:r w:rsidRPr="002F57BC">
        <w:rPr>
          <w:rFonts w:ascii="CorpoS" w:hAnsi="CorpoS" w:cstheme="majorBidi"/>
        </w:rPr>
        <w:tab/>
      </w:r>
      <w:r w:rsidRPr="002F57BC">
        <w:rPr>
          <w:rFonts w:ascii="CorpoS" w:hAnsi="CorpoS" w:cstheme="majorBidi"/>
        </w:rPr>
        <w:sym w:font="Wingdings" w:char="F021"/>
      </w:r>
      <w:r w:rsidRPr="002F57BC">
        <w:rPr>
          <w:rFonts w:ascii="CorpoS" w:hAnsi="CorpoS" w:cstheme="majorBidi"/>
        </w:rPr>
        <w:t xml:space="preserve"> Edit</w:t>
      </w:r>
    </w:p>
    <w:p w14:paraId="340A5973" w14:textId="77777777" w:rsidR="000434B0" w:rsidRPr="002F57BC" w:rsidRDefault="000434B0" w:rsidP="00F94B31">
      <w:pPr>
        <w:pBdr>
          <w:bottom w:val="single" w:sz="12" w:space="0" w:color="auto"/>
        </w:pBdr>
        <w:rPr>
          <w:rFonts w:ascii="CorpoS" w:hAnsi="CorpoS" w:cstheme="majorBidi"/>
          <w:b/>
          <w:bCs/>
          <w:u w:val="single"/>
        </w:rPr>
      </w:pPr>
    </w:p>
    <w:p w14:paraId="0C16520B" w14:textId="77777777" w:rsidR="00393914" w:rsidRPr="00D21B3D" w:rsidRDefault="00393914" w:rsidP="00393914">
      <w:pPr>
        <w:pBdr>
          <w:bottom w:val="single" w:sz="12" w:space="0" w:color="auto"/>
        </w:pBdr>
        <w:rPr>
          <w:rFonts w:ascii="CorpoS" w:hAnsi="CorpoS" w:cstheme="majorBidi"/>
          <w:b/>
          <w:bCs/>
          <w:color w:val="0070C0"/>
          <w:u w:val="single"/>
        </w:rPr>
      </w:pPr>
      <w:r w:rsidRPr="00D21B3D">
        <w:rPr>
          <w:rFonts w:ascii="CorpoS" w:hAnsi="CorpoS" w:cstheme="majorBidi"/>
          <w:b/>
          <w:bCs/>
          <w:color w:val="0070C0"/>
          <w:u w:val="single"/>
        </w:rPr>
        <w:t>(Ending 1)</w:t>
      </w:r>
    </w:p>
    <w:p w14:paraId="4F562B7D" w14:textId="77777777" w:rsidR="00393914" w:rsidRPr="00D21B3D" w:rsidRDefault="00393914" w:rsidP="00393914">
      <w:pPr>
        <w:pBdr>
          <w:bottom w:val="single" w:sz="12" w:space="0" w:color="auto"/>
        </w:pBdr>
        <w:rPr>
          <w:rFonts w:ascii="CorpoS" w:hAnsi="CorpoS" w:cstheme="majorBidi"/>
        </w:rPr>
      </w:pPr>
      <w:r w:rsidRPr="00D21B3D">
        <w:rPr>
          <w:rFonts w:ascii="CorpoS" w:hAnsi="CorpoS" w:cstheme="majorBidi"/>
        </w:rPr>
        <w:t xml:space="preserve">"In that case, we do apologize to disturb you and hope you continue to enjoy driving your Mercedes-Benz.” </w:t>
      </w:r>
    </w:p>
    <w:p w14:paraId="37CF3CCB" w14:textId="77777777" w:rsidR="00393914" w:rsidRDefault="00393914" w:rsidP="00393914">
      <w:pPr>
        <w:pBdr>
          <w:bottom w:val="single" w:sz="12" w:space="0" w:color="auto"/>
        </w:pBdr>
        <w:jc w:val="center"/>
        <w:rPr>
          <w:rFonts w:ascii="CorpoS" w:hAnsi="CorpoS" w:cstheme="majorBidi"/>
          <w:i/>
          <w:iCs/>
          <w:color w:val="FF0000"/>
          <w:sz w:val="28"/>
          <w:szCs w:val="28"/>
        </w:rPr>
      </w:pPr>
      <w:r w:rsidRPr="006F0CC7">
        <w:rPr>
          <w:rFonts w:ascii="CorpoS" w:hAnsi="CorpoS" w:cstheme="majorBidi"/>
          <w:i/>
          <w:iCs/>
          <w:color w:val="FF0000"/>
          <w:lang w:val="en-GB"/>
        </w:rPr>
        <w:t xml:space="preserve">End of interview </w:t>
      </w:r>
      <w:r w:rsidRPr="006F0CC7">
        <w:rPr>
          <w:rFonts w:ascii="CorpoS" w:hAnsi="CorpoS" w:cstheme="majorBidi"/>
          <w:i/>
          <w:iCs/>
          <w:color w:val="FF0000"/>
          <w:sz w:val="28"/>
          <w:szCs w:val="28"/>
        </w:rPr>
        <w:sym w:font="Wingdings" w:char="F03F"/>
      </w:r>
    </w:p>
    <w:p w14:paraId="245BFE2E" w14:textId="77777777" w:rsidR="00B70162" w:rsidRDefault="00B70162" w:rsidP="00393914">
      <w:pPr>
        <w:pBdr>
          <w:bottom w:val="single" w:sz="12" w:space="0" w:color="auto"/>
        </w:pBdr>
        <w:rPr>
          <w:rFonts w:ascii="CorpoS" w:hAnsi="CorpoS" w:cstheme="majorBidi"/>
          <w:b/>
          <w:bCs/>
          <w:color w:val="0070C0"/>
          <w:u w:val="single"/>
        </w:rPr>
      </w:pPr>
    </w:p>
    <w:p w14:paraId="7832FAA8" w14:textId="77777777" w:rsidR="00393914" w:rsidRPr="00D21B3D" w:rsidRDefault="00393914" w:rsidP="00393914">
      <w:pPr>
        <w:pBdr>
          <w:bottom w:val="single" w:sz="12" w:space="0" w:color="auto"/>
        </w:pBdr>
        <w:rPr>
          <w:rFonts w:ascii="CorpoS" w:hAnsi="CorpoS" w:cstheme="majorBidi"/>
          <w:b/>
          <w:bCs/>
          <w:color w:val="0070C0"/>
          <w:u w:val="single"/>
        </w:rPr>
      </w:pPr>
      <w:r w:rsidRPr="00D21B3D">
        <w:rPr>
          <w:rFonts w:ascii="CorpoS" w:hAnsi="CorpoS" w:cstheme="majorBidi"/>
          <w:b/>
          <w:bCs/>
          <w:color w:val="0070C0"/>
          <w:u w:val="single"/>
        </w:rPr>
        <w:t>(Ending 2)</w:t>
      </w:r>
    </w:p>
    <w:p w14:paraId="56C6F7F7" w14:textId="5E6791D4" w:rsidR="00393914" w:rsidRPr="006F0CC7" w:rsidRDefault="00393914" w:rsidP="00393914">
      <w:pPr>
        <w:pBdr>
          <w:bottom w:val="single" w:sz="12" w:space="0" w:color="auto"/>
        </w:pBdr>
        <w:rPr>
          <w:rFonts w:ascii="CorpoS" w:hAnsi="CorpoS" w:cstheme="majorBidi"/>
          <w:b/>
          <w:bCs/>
          <w:color w:val="FF0000"/>
          <w:u w:val="single"/>
        </w:rPr>
      </w:pPr>
      <w:r w:rsidRPr="00D21B3D">
        <w:rPr>
          <w:rFonts w:ascii="CorpoS" w:hAnsi="CorpoS" w:cstheme="majorBidi"/>
        </w:rPr>
        <w:t>"In that case, we unfortunately cannot consider you for this survey. We are looking for Mercedes</w:t>
      </w:r>
      <w:r w:rsidRPr="00624158">
        <w:rPr>
          <w:rFonts w:ascii="CorpoS" w:hAnsi="CorpoS" w:cstheme="majorBidi"/>
        </w:rPr>
        <w:t xml:space="preserve">-Benz customers who </w:t>
      </w:r>
      <w:r w:rsidR="00FD03A0">
        <w:rPr>
          <w:rFonts w:ascii="CorpoS" w:hAnsi="CorpoS" w:cstheme="majorBidi"/>
        </w:rPr>
        <w:t>have experienced in purchase process</w:t>
      </w:r>
      <w:r w:rsidRPr="00624158">
        <w:rPr>
          <w:rFonts w:ascii="CorpoS" w:hAnsi="CorpoS" w:cstheme="majorBidi"/>
        </w:rPr>
        <w:t>. Thank you for your patience. We hope you continue to enjoy driving your Mercedes-Benz.</w:t>
      </w:r>
      <w:r w:rsidRPr="006F0CC7">
        <w:rPr>
          <w:rFonts w:ascii="CorpoS" w:hAnsi="CorpoS" w:cstheme="majorBidi"/>
        </w:rPr>
        <w:t>”</w:t>
      </w:r>
    </w:p>
    <w:p w14:paraId="2A239F2A" w14:textId="77777777" w:rsidR="00393914" w:rsidRDefault="00393914" w:rsidP="00393914">
      <w:pPr>
        <w:pBdr>
          <w:bottom w:val="single" w:sz="12" w:space="0" w:color="auto"/>
        </w:pBdr>
        <w:jc w:val="center"/>
        <w:rPr>
          <w:rFonts w:ascii="CorpoS" w:hAnsi="CorpoS" w:cstheme="majorBidi"/>
          <w:i/>
          <w:iCs/>
          <w:color w:val="FF0000"/>
          <w:sz w:val="28"/>
          <w:szCs w:val="28"/>
        </w:rPr>
      </w:pPr>
      <w:r w:rsidRPr="006F0CC7">
        <w:rPr>
          <w:rFonts w:ascii="CorpoS" w:hAnsi="CorpoS" w:cstheme="majorBidi"/>
          <w:i/>
          <w:iCs/>
          <w:color w:val="FF0000"/>
          <w:lang w:val="en-GB"/>
        </w:rPr>
        <w:t xml:space="preserve">End of interview </w:t>
      </w:r>
      <w:r w:rsidRPr="006F0CC7">
        <w:rPr>
          <w:rFonts w:ascii="CorpoS" w:hAnsi="CorpoS" w:cstheme="majorBidi"/>
          <w:i/>
          <w:iCs/>
          <w:color w:val="FF0000"/>
          <w:sz w:val="28"/>
          <w:szCs w:val="28"/>
        </w:rPr>
        <w:sym w:font="Wingdings" w:char="F03F"/>
      </w:r>
    </w:p>
    <w:p w14:paraId="339DDF55" w14:textId="77777777" w:rsidR="00B70162" w:rsidRDefault="00B70162" w:rsidP="00393914">
      <w:pPr>
        <w:pBdr>
          <w:bottom w:val="single" w:sz="12" w:space="0" w:color="auto"/>
        </w:pBdr>
        <w:rPr>
          <w:rFonts w:ascii="CorpoS" w:hAnsi="CorpoS" w:cstheme="majorBidi"/>
          <w:b/>
          <w:bCs/>
          <w:color w:val="0070C0"/>
          <w:u w:val="single"/>
        </w:rPr>
      </w:pPr>
    </w:p>
    <w:p w14:paraId="4A8D87E2" w14:textId="77777777" w:rsidR="00393914" w:rsidRPr="00D21B3D" w:rsidRDefault="00393914" w:rsidP="00393914">
      <w:pPr>
        <w:pBdr>
          <w:bottom w:val="single" w:sz="12" w:space="0" w:color="auto"/>
        </w:pBdr>
        <w:rPr>
          <w:rFonts w:ascii="CorpoS" w:hAnsi="CorpoS" w:cstheme="majorBidi"/>
          <w:b/>
          <w:bCs/>
          <w:color w:val="0070C0"/>
          <w:u w:val="single"/>
        </w:rPr>
      </w:pPr>
      <w:r w:rsidRPr="00D21B3D">
        <w:rPr>
          <w:rFonts w:ascii="CorpoS" w:hAnsi="CorpoS" w:cstheme="majorBidi"/>
          <w:b/>
          <w:bCs/>
          <w:color w:val="0070C0"/>
          <w:u w:val="single"/>
        </w:rPr>
        <w:t>(Ending 3)</w:t>
      </w:r>
    </w:p>
    <w:p w14:paraId="32A2D84C" w14:textId="75C236DF" w:rsidR="00393914" w:rsidRPr="006F0CC7" w:rsidRDefault="00393914" w:rsidP="00393914">
      <w:pPr>
        <w:pBdr>
          <w:bottom w:val="single" w:sz="12" w:space="0" w:color="auto"/>
        </w:pBdr>
        <w:rPr>
          <w:rFonts w:ascii="CorpoS" w:hAnsi="CorpoS" w:cstheme="majorBidi"/>
        </w:rPr>
      </w:pPr>
      <w:r w:rsidRPr="006F0CC7">
        <w:rPr>
          <w:rFonts w:ascii="CorpoS" w:hAnsi="CorpoS" w:cstheme="majorBidi"/>
        </w:rPr>
        <w:t>"On behalf of Mercedes-Benz (</w:t>
      </w:r>
      <w:r w:rsidRPr="00B71DA2">
        <w:rPr>
          <w:rFonts w:ascii="CorpoS" w:hAnsi="CorpoS" w:cstheme="majorBidi"/>
        </w:rPr>
        <w:t>Thailand)</w:t>
      </w:r>
      <w:r w:rsidRPr="006F0CC7">
        <w:rPr>
          <w:rFonts w:ascii="CorpoS" w:hAnsi="CorpoS" w:cstheme="majorBidi"/>
        </w:rPr>
        <w:t xml:space="preserve"> Company Limited, I would like to thank you again for your valued time and useful opinion distribution for improvement of our future service quality. Good bye”.</w:t>
      </w:r>
    </w:p>
    <w:p w14:paraId="2C50A45E" w14:textId="77777777" w:rsidR="00D82C89" w:rsidRDefault="00393914" w:rsidP="0053702B">
      <w:pPr>
        <w:pBdr>
          <w:bottom w:val="single" w:sz="12" w:space="0" w:color="auto"/>
        </w:pBdr>
        <w:jc w:val="center"/>
        <w:rPr>
          <w:rFonts w:ascii="CorpoS" w:hAnsi="CorpoS" w:cstheme="majorBidi"/>
          <w:i/>
          <w:iCs/>
          <w:color w:val="FF0000"/>
          <w:sz w:val="28"/>
          <w:szCs w:val="28"/>
        </w:rPr>
      </w:pPr>
      <w:r w:rsidRPr="006F0CC7">
        <w:rPr>
          <w:rFonts w:ascii="CorpoS" w:hAnsi="CorpoS" w:cstheme="majorBidi"/>
          <w:i/>
          <w:iCs/>
          <w:color w:val="FF0000"/>
          <w:lang w:val="en-GB"/>
        </w:rPr>
        <w:t xml:space="preserve">End of interview </w:t>
      </w:r>
      <w:r w:rsidRPr="006F0CC7">
        <w:rPr>
          <w:rFonts w:ascii="CorpoS" w:hAnsi="CorpoS" w:cstheme="majorBidi"/>
          <w:i/>
          <w:iCs/>
          <w:color w:val="FF0000"/>
          <w:sz w:val="28"/>
          <w:szCs w:val="28"/>
        </w:rPr>
        <w:sym w:font="Wingdings" w:char="F03F"/>
      </w:r>
    </w:p>
    <w:p w14:paraId="2CBE6BF0" w14:textId="77777777" w:rsidR="00B70162" w:rsidRDefault="00B70162" w:rsidP="0053702B">
      <w:pPr>
        <w:pBdr>
          <w:bottom w:val="single" w:sz="12" w:space="0" w:color="auto"/>
        </w:pBdr>
        <w:jc w:val="center"/>
        <w:rPr>
          <w:rFonts w:ascii="CorpoS" w:hAnsi="CorpoS" w:cstheme="majorBidi"/>
          <w:i/>
          <w:iCs/>
          <w:color w:val="FF0000"/>
          <w:sz w:val="28"/>
          <w:szCs w:val="28"/>
        </w:rPr>
      </w:pPr>
    </w:p>
    <w:p w14:paraId="203F9C19" w14:textId="77777777" w:rsidR="0053702B" w:rsidRPr="002F57BC" w:rsidRDefault="0053702B" w:rsidP="0053702B">
      <w:pPr>
        <w:pBdr>
          <w:bottom w:val="single" w:sz="12" w:space="0" w:color="auto"/>
        </w:pBdr>
        <w:jc w:val="center"/>
        <w:rPr>
          <w:rFonts w:ascii="CorpoS" w:hAnsi="CorpoS" w:cstheme="majorBidi"/>
          <w:i/>
          <w:iCs/>
          <w:color w:val="FF0000"/>
        </w:rPr>
      </w:pPr>
    </w:p>
    <w:sectPr w:rsidR="0053702B" w:rsidRPr="002F57BC" w:rsidSect="00BF52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588" w:right="851" w:bottom="1134" w:left="851" w:header="567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9" w:author="Sales-01" w:date="2016-10-26T18:26:00Z" w:initials="S">
    <w:p w14:paraId="23C6F890" w14:textId="77777777" w:rsidR="007D5A44" w:rsidRDefault="007D5A44" w:rsidP="007D5A4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ข้อ </w:t>
      </w:r>
      <w:r>
        <w:t xml:space="preserve">13 </w:t>
      </w:r>
      <w:r>
        <w:rPr>
          <w:rFonts w:hint="cs"/>
          <w:cs/>
        </w:rPr>
        <w:t xml:space="preserve">และ ข้อ </w:t>
      </w:r>
      <w:r>
        <w:t xml:space="preserve">14 </w:t>
      </w:r>
      <w:r>
        <w:rPr>
          <w:rFonts w:hint="cs"/>
          <w:cs/>
        </w:rPr>
        <w:t>ลำดับ สลับกับ ชุดคำถามภาษาไทย</w:t>
      </w:r>
    </w:p>
  </w:comment>
  <w:comment w:id="55" w:author="Sales-01" w:date="2016-10-26T18:26:00Z" w:initials="S">
    <w:p w14:paraId="5D7D2829" w14:textId="77777777" w:rsidR="00351774" w:rsidRDefault="0035177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ข้อ </w:t>
      </w:r>
      <w:r>
        <w:t xml:space="preserve">13 </w:t>
      </w:r>
      <w:r>
        <w:rPr>
          <w:rFonts w:hint="cs"/>
          <w:cs/>
        </w:rPr>
        <w:t xml:space="preserve">และ ข้อ </w:t>
      </w:r>
      <w:r>
        <w:t xml:space="preserve">14 </w:t>
      </w:r>
      <w:r>
        <w:rPr>
          <w:rFonts w:hint="cs"/>
          <w:cs/>
        </w:rPr>
        <w:t>ลำดับ สลับกับ ชุดคำถามภาษาไทย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C6F890" w15:done="0"/>
  <w15:commentEx w15:paraId="5D7D28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64851" w14:textId="77777777" w:rsidR="00BC072B" w:rsidRDefault="00BC072B" w:rsidP="003C58E8">
      <w:r>
        <w:separator/>
      </w:r>
    </w:p>
  </w:endnote>
  <w:endnote w:type="continuationSeparator" w:id="0">
    <w:p w14:paraId="729E8F6B" w14:textId="77777777" w:rsidR="00BC072B" w:rsidRDefault="00BC072B" w:rsidP="003C5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 MT">
    <w:altName w:val="Constantia"/>
    <w:charset w:val="00"/>
    <w:family w:val="roman"/>
    <w:pitch w:val="variable"/>
    <w:sig w:usb0="00000003" w:usb1="00000000" w:usb2="00000000" w:usb3="00000000" w:csb0="00000001" w:csb1="00000000"/>
  </w:font>
  <w:font w:name="CorpoS">
    <w:panose1 w:val="00000000000000000000"/>
    <w:charset w:val="00"/>
    <w:family w:val="auto"/>
    <w:pitch w:val="variable"/>
    <w:sig w:usb0="800000AF" w:usb1="1000204A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orpoA">
    <w:panose1 w:val="00000000000000000000"/>
    <w:charset w:val="00"/>
    <w:family w:val="auto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FD20A" w14:textId="77777777" w:rsidR="009B038C" w:rsidRDefault="009B03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orpoS" w:hAnsi="CorpoS"/>
      </w:rPr>
      <w:id w:val="-1516222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18AC21" w14:textId="77777777" w:rsidR="009B038C" w:rsidRPr="00F000B2" w:rsidRDefault="009B038C" w:rsidP="00F000B2">
        <w:pPr>
          <w:pStyle w:val="Footer"/>
          <w:jc w:val="center"/>
          <w:rPr>
            <w:rFonts w:ascii="CorpoS" w:hAnsi="CorpoS"/>
          </w:rPr>
        </w:pPr>
        <w:r>
          <w:rPr>
            <w:rFonts w:ascii="CorpoS" w:hAnsi="CorpoS"/>
          </w:rPr>
          <w:t>Hub SEA I/</w:t>
        </w:r>
        <w:r w:rsidRPr="000A7779">
          <w:rPr>
            <w:rFonts w:ascii="CorpoS" w:hAnsi="CorpoS"/>
          </w:rPr>
          <w:t>ND/</w:t>
        </w:r>
        <w:r>
          <w:rPr>
            <w:rFonts w:ascii="CorpoS" w:hAnsi="CorpoS"/>
          </w:rPr>
          <w:t xml:space="preserve">CEM Team           </w:t>
        </w:r>
        <w:r>
          <w:rPr>
            <w:rFonts w:ascii="CorpoS" w:hAnsi="CorpoS"/>
          </w:rPr>
          <w:tab/>
          <w:t xml:space="preserve">    </w:t>
        </w:r>
        <w:r w:rsidRPr="000A7779">
          <w:rPr>
            <w:rFonts w:ascii="CorpoS" w:hAnsi="CorpoS"/>
          </w:rPr>
          <w:t xml:space="preserve">- </w:t>
        </w:r>
        <w:r w:rsidRPr="000A7779">
          <w:rPr>
            <w:rFonts w:ascii="CorpoS" w:hAnsi="CorpoS"/>
          </w:rPr>
          <w:fldChar w:fldCharType="begin"/>
        </w:r>
        <w:r w:rsidRPr="000A7779">
          <w:rPr>
            <w:rFonts w:ascii="CorpoS" w:hAnsi="CorpoS"/>
          </w:rPr>
          <w:instrText xml:space="preserve"> PAGE   \* MERGEFORMAT </w:instrText>
        </w:r>
        <w:r w:rsidRPr="000A7779">
          <w:rPr>
            <w:rFonts w:ascii="CorpoS" w:hAnsi="CorpoS"/>
          </w:rPr>
          <w:fldChar w:fldCharType="separate"/>
        </w:r>
        <w:r w:rsidR="00422534">
          <w:rPr>
            <w:rFonts w:ascii="CorpoS" w:hAnsi="CorpoS"/>
            <w:noProof/>
          </w:rPr>
          <w:t>9</w:t>
        </w:r>
        <w:r w:rsidRPr="000A7779">
          <w:rPr>
            <w:rFonts w:ascii="CorpoS" w:hAnsi="CorpoS"/>
            <w:noProof/>
          </w:rPr>
          <w:fldChar w:fldCharType="end"/>
        </w:r>
        <w:r>
          <w:rPr>
            <w:rFonts w:ascii="CorpoS" w:hAnsi="CorpoS"/>
            <w:noProof/>
          </w:rPr>
          <w:t>/</w:t>
        </w:r>
        <w:r>
          <w:rPr>
            <w:rFonts w:ascii="CorpoS" w:hAnsi="CorpoS"/>
            <w:noProof/>
            <w:lang w:val="en-GB"/>
          </w:rPr>
          <w:t>9</w:t>
        </w:r>
        <w:r w:rsidRPr="000A7779">
          <w:rPr>
            <w:rFonts w:ascii="CorpoS" w:hAnsi="CorpoS"/>
            <w:noProof/>
          </w:rPr>
          <w:t xml:space="preserve"> -</w:t>
        </w:r>
        <w:r w:rsidRPr="000A7779">
          <w:rPr>
            <w:rFonts w:ascii="CorpoS" w:hAnsi="CorpoS"/>
            <w:noProof/>
          </w:rPr>
          <w:tab/>
        </w:r>
        <w:r>
          <w:rPr>
            <w:rFonts w:ascii="CorpoS" w:hAnsi="CorpoS"/>
            <w:noProof/>
          </w:rPr>
          <w:t xml:space="preserve">                CSI-Sales </w:t>
        </w:r>
        <w:r w:rsidRPr="000A7779">
          <w:rPr>
            <w:rFonts w:ascii="CorpoS" w:hAnsi="CorpoS"/>
            <w:noProof/>
          </w:rPr>
          <w:t>questionnaire</w:t>
        </w:r>
        <w:r>
          <w:rPr>
            <w:rFonts w:ascii="CorpoS" w:hAnsi="CorpoS"/>
            <w:noProof/>
          </w:rPr>
          <w:t xml:space="preserve"> for MBTh </w:t>
        </w:r>
        <w:r w:rsidRPr="000A7779">
          <w:rPr>
            <w:rFonts w:ascii="CorpoS" w:hAnsi="CorpoS"/>
            <w:noProof/>
          </w:rPr>
          <w:t>2017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C3FC1" w14:textId="77777777" w:rsidR="009B038C" w:rsidRDefault="009B03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0452A" w14:textId="77777777" w:rsidR="00BC072B" w:rsidRDefault="00BC072B" w:rsidP="003C58E8">
      <w:r>
        <w:separator/>
      </w:r>
    </w:p>
  </w:footnote>
  <w:footnote w:type="continuationSeparator" w:id="0">
    <w:p w14:paraId="42DA0965" w14:textId="77777777" w:rsidR="00BC072B" w:rsidRDefault="00BC072B" w:rsidP="003C5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22FEB" w14:textId="77777777" w:rsidR="009B038C" w:rsidRDefault="00BC072B">
    <w:pPr>
      <w:pStyle w:val="Header"/>
    </w:pPr>
    <w:r>
      <w:rPr>
        <w:noProof/>
      </w:rPr>
      <w:pict w14:anchorId="1B0434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53536" o:spid="_x0000_s2050" type="#_x0000_t136" style="position:absolute;margin-left:0;margin-top:0;width:653.85pt;height:65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rpos&quot;;font-size:1pt" string="CSI-Sales Questionnai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98F0D1" w14:textId="77777777" w:rsidR="009B038C" w:rsidRDefault="009B038C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0B5808D5" wp14:editId="4B577B17">
          <wp:simplePos x="0" y="0"/>
          <wp:positionH relativeFrom="column">
            <wp:posOffset>2913542</wp:posOffset>
          </wp:positionH>
          <wp:positionV relativeFrom="paragraph">
            <wp:posOffset>-83820</wp:posOffset>
          </wp:positionV>
          <wp:extent cx="2286635" cy="594995"/>
          <wp:effectExtent l="0" t="0" r="0" b="0"/>
          <wp:wrapNone/>
          <wp:docPr id="3" name="Picture 3" descr="MB-a_claim00_M_p_2C-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MB-a_claim00_M_p_2C-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635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BC072B">
      <w:rPr>
        <w:noProof/>
      </w:rPr>
      <w:pict w14:anchorId="761A05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53537" o:spid="_x0000_s2051" type="#_x0000_t136" style="position:absolute;margin-left:0;margin-top:0;width:681.8pt;height:65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rpos&quot;;font-size:1pt" string="CSI-Sales Questionnai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CB053" w14:textId="77777777" w:rsidR="009B038C" w:rsidRDefault="00BC072B">
    <w:pPr>
      <w:pStyle w:val="Header"/>
    </w:pPr>
    <w:r>
      <w:rPr>
        <w:noProof/>
      </w:rPr>
      <w:pict w14:anchorId="5F532C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53535" o:spid="_x0000_s2049" type="#_x0000_t136" style="position:absolute;margin-left:0;margin-top:0;width:653.85pt;height:65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rpos&quot;;font-size:1pt" string="CSI-Sales Questionnai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90979"/>
    <w:multiLevelType w:val="hybridMultilevel"/>
    <w:tmpl w:val="5BD2F8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D01"/>
    <w:multiLevelType w:val="hybridMultilevel"/>
    <w:tmpl w:val="85AA4C5E"/>
    <w:lvl w:ilvl="0" w:tplc="7F02E95E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  <w:color w:val="0070C0"/>
      </w:rPr>
    </w:lvl>
    <w:lvl w:ilvl="1" w:tplc="7F8A6D2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0070C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E46EA"/>
    <w:multiLevelType w:val="multilevel"/>
    <w:tmpl w:val="6092424A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AC60EE3"/>
    <w:multiLevelType w:val="hybridMultilevel"/>
    <w:tmpl w:val="FCC83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F2221"/>
    <w:multiLevelType w:val="hybridMultilevel"/>
    <w:tmpl w:val="5D4A5CF6"/>
    <w:lvl w:ilvl="0" w:tplc="4554F44C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0"/>
        <w:lang w:bidi="th-TH"/>
      </w:rPr>
    </w:lvl>
    <w:lvl w:ilvl="1" w:tplc="7F02E95E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  <w:color w:val="0070C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F9C46AE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E017C8"/>
    <w:multiLevelType w:val="hybridMultilevel"/>
    <w:tmpl w:val="A68610E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8134D"/>
    <w:multiLevelType w:val="hybridMultilevel"/>
    <w:tmpl w:val="29920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555FA"/>
    <w:multiLevelType w:val="hybridMultilevel"/>
    <w:tmpl w:val="2F5EA00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159E"/>
    <w:multiLevelType w:val="multilevel"/>
    <w:tmpl w:val="046AD4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abstractNum w:abstractNumId="9" w15:restartNumberingAfterBreak="0">
    <w:nsid w:val="1CE8177B"/>
    <w:multiLevelType w:val="hybridMultilevel"/>
    <w:tmpl w:val="C78A8F8C"/>
    <w:lvl w:ilvl="0" w:tplc="C344824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3511D2"/>
    <w:multiLevelType w:val="hybridMultilevel"/>
    <w:tmpl w:val="1DE2EC22"/>
    <w:lvl w:ilvl="0" w:tplc="5810F4AA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C502C"/>
    <w:multiLevelType w:val="hybridMultilevel"/>
    <w:tmpl w:val="44062D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43C9A"/>
    <w:multiLevelType w:val="hybridMultilevel"/>
    <w:tmpl w:val="4AC03A5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441574"/>
    <w:multiLevelType w:val="hybridMultilevel"/>
    <w:tmpl w:val="CA049AE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F0E10"/>
    <w:multiLevelType w:val="hybridMultilevel"/>
    <w:tmpl w:val="6B76077E"/>
    <w:lvl w:ilvl="0" w:tplc="B7D04EE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B7BF4"/>
    <w:multiLevelType w:val="hybridMultilevel"/>
    <w:tmpl w:val="F5E4AF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1CBA"/>
    <w:multiLevelType w:val="hybridMultilevel"/>
    <w:tmpl w:val="51F6A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36302"/>
    <w:multiLevelType w:val="hybridMultilevel"/>
    <w:tmpl w:val="B2A03FF8"/>
    <w:lvl w:ilvl="0" w:tplc="078269F8">
      <w:start w:val="1"/>
      <w:numFmt w:val="bullet"/>
      <w:lvlText w:val="-"/>
      <w:lvlJc w:val="left"/>
      <w:pPr>
        <w:ind w:left="405" w:hanging="360"/>
      </w:pPr>
      <w:rPr>
        <w:rFonts w:ascii="Calibri" w:eastAsia="Calibri" w:hAnsi="Calibri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40663C15"/>
    <w:multiLevelType w:val="hybridMultilevel"/>
    <w:tmpl w:val="A0A43C7C"/>
    <w:lvl w:ilvl="0" w:tplc="D3E0D200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6E0B98"/>
    <w:multiLevelType w:val="hybridMultilevel"/>
    <w:tmpl w:val="EE8AA8CE"/>
    <w:lvl w:ilvl="0" w:tplc="BA40ABF0">
      <w:start w:val="1"/>
      <w:numFmt w:val="upperLetter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36144"/>
    <w:multiLevelType w:val="hybridMultilevel"/>
    <w:tmpl w:val="716221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8F4C66"/>
    <w:multiLevelType w:val="hybridMultilevel"/>
    <w:tmpl w:val="4708648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80E4B"/>
    <w:multiLevelType w:val="hybridMultilevel"/>
    <w:tmpl w:val="6274893E"/>
    <w:lvl w:ilvl="0" w:tplc="AEE4094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485AA9"/>
    <w:multiLevelType w:val="hybridMultilevel"/>
    <w:tmpl w:val="4DD6680E"/>
    <w:lvl w:ilvl="0" w:tplc="7F02E95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C2E09"/>
    <w:multiLevelType w:val="hybridMultilevel"/>
    <w:tmpl w:val="61463FE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3447DB"/>
    <w:multiLevelType w:val="hybridMultilevel"/>
    <w:tmpl w:val="A9FA47F2"/>
    <w:lvl w:ilvl="0" w:tplc="F5D6D8B2">
      <w:start w:val="6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6D78BF"/>
    <w:multiLevelType w:val="hybridMultilevel"/>
    <w:tmpl w:val="0DC213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360F1"/>
    <w:multiLevelType w:val="hybridMultilevel"/>
    <w:tmpl w:val="A2587964"/>
    <w:lvl w:ilvl="0" w:tplc="86306A3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  <w:lang w:bidi="th-TH"/>
      </w:rPr>
    </w:lvl>
    <w:lvl w:ilvl="1" w:tplc="7F02E95E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  <w:color w:val="0070C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213CF8"/>
    <w:multiLevelType w:val="hybridMultilevel"/>
    <w:tmpl w:val="1DE2EC22"/>
    <w:lvl w:ilvl="0" w:tplc="5810F4AA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106179"/>
    <w:multiLevelType w:val="hybridMultilevel"/>
    <w:tmpl w:val="C46028FA"/>
    <w:lvl w:ilvl="0" w:tplc="6D58673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E7A0E"/>
    <w:multiLevelType w:val="hybridMultilevel"/>
    <w:tmpl w:val="412EDE4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9"/>
  </w:num>
  <w:num w:numId="4">
    <w:abstractNumId w:val="27"/>
  </w:num>
  <w:num w:numId="5">
    <w:abstractNumId w:val="23"/>
  </w:num>
  <w:num w:numId="6">
    <w:abstractNumId w:val="28"/>
  </w:num>
  <w:num w:numId="7">
    <w:abstractNumId w:val="14"/>
  </w:num>
  <w:num w:numId="8">
    <w:abstractNumId w:val="3"/>
  </w:num>
  <w:num w:numId="9">
    <w:abstractNumId w:val="2"/>
  </w:num>
  <w:num w:numId="10">
    <w:abstractNumId w:val="10"/>
  </w:num>
  <w:num w:numId="11">
    <w:abstractNumId w:val="8"/>
  </w:num>
  <w:num w:numId="12">
    <w:abstractNumId w:val="7"/>
  </w:num>
  <w:num w:numId="13">
    <w:abstractNumId w:val="24"/>
  </w:num>
  <w:num w:numId="14">
    <w:abstractNumId w:val="13"/>
  </w:num>
  <w:num w:numId="15">
    <w:abstractNumId w:val="12"/>
  </w:num>
  <w:num w:numId="16">
    <w:abstractNumId w:val="21"/>
  </w:num>
  <w:num w:numId="17">
    <w:abstractNumId w:val="30"/>
  </w:num>
  <w:num w:numId="18">
    <w:abstractNumId w:val="25"/>
  </w:num>
  <w:num w:numId="19">
    <w:abstractNumId w:val="17"/>
  </w:num>
  <w:num w:numId="20">
    <w:abstractNumId w:val="29"/>
  </w:num>
  <w:num w:numId="21">
    <w:abstractNumId w:val="9"/>
  </w:num>
  <w:num w:numId="22">
    <w:abstractNumId w:val="22"/>
  </w:num>
  <w:num w:numId="23">
    <w:abstractNumId w:val="18"/>
  </w:num>
  <w:num w:numId="24">
    <w:abstractNumId w:val="6"/>
  </w:num>
  <w:num w:numId="25">
    <w:abstractNumId w:val="11"/>
  </w:num>
  <w:num w:numId="26">
    <w:abstractNumId w:val="26"/>
  </w:num>
  <w:num w:numId="27">
    <w:abstractNumId w:val="16"/>
  </w:num>
  <w:num w:numId="28">
    <w:abstractNumId w:val="0"/>
  </w:num>
  <w:num w:numId="29">
    <w:abstractNumId w:val="5"/>
  </w:num>
  <w:num w:numId="30">
    <w:abstractNumId w:val="15"/>
  </w:num>
  <w:num w:numId="31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les-01">
    <w15:presenceInfo w15:providerId="None" w15:userId="Sales-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C5"/>
    <w:rsid w:val="00004773"/>
    <w:rsid w:val="00006DC3"/>
    <w:rsid w:val="00010E58"/>
    <w:rsid w:val="00016093"/>
    <w:rsid w:val="00020741"/>
    <w:rsid w:val="00023334"/>
    <w:rsid w:val="00030BFD"/>
    <w:rsid w:val="00030F05"/>
    <w:rsid w:val="00031327"/>
    <w:rsid w:val="00031B24"/>
    <w:rsid w:val="000355EC"/>
    <w:rsid w:val="000434B0"/>
    <w:rsid w:val="00043BC6"/>
    <w:rsid w:val="00051E36"/>
    <w:rsid w:val="000520AE"/>
    <w:rsid w:val="00053B18"/>
    <w:rsid w:val="000542F0"/>
    <w:rsid w:val="00062D71"/>
    <w:rsid w:val="00065E62"/>
    <w:rsid w:val="000870B9"/>
    <w:rsid w:val="000875DF"/>
    <w:rsid w:val="00091E02"/>
    <w:rsid w:val="00095F4D"/>
    <w:rsid w:val="000A011F"/>
    <w:rsid w:val="000A286B"/>
    <w:rsid w:val="000A45EF"/>
    <w:rsid w:val="000A7779"/>
    <w:rsid w:val="000B4313"/>
    <w:rsid w:val="000C10F8"/>
    <w:rsid w:val="000C243A"/>
    <w:rsid w:val="000C37D8"/>
    <w:rsid w:val="000D2455"/>
    <w:rsid w:val="000D48A0"/>
    <w:rsid w:val="000E579C"/>
    <w:rsid w:val="000F36DA"/>
    <w:rsid w:val="0010102A"/>
    <w:rsid w:val="001028F4"/>
    <w:rsid w:val="00103DBB"/>
    <w:rsid w:val="001066E8"/>
    <w:rsid w:val="00111D95"/>
    <w:rsid w:val="00115F6E"/>
    <w:rsid w:val="0012134E"/>
    <w:rsid w:val="00122649"/>
    <w:rsid w:val="0012264E"/>
    <w:rsid w:val="00122B6A"/>
    <w:rsid w:val="0012481B"/>
    <w:rsid w:val="00130F7C"/>
    <w:rsid w:val="001310ED"/>
    <w:rsid w:val="00131D89"/>
    <w:rsid w:val="00133780"/>
    <w:rsid w:val="0013408F"/>
    <w:rsid w:val="0013514F"/>
    <w:rsid w:val="00140240"/>
    <w:rsid w:val="001407D7"/>
    <w:rsid w:val="00141BF3"/>
    <w:rsid w:val="001439AF"/>
    <w:rsid w:val="00143D82"/>
    <w:rsid w:val="00146796"/>
    <w:rsid w:val="00146DD7"/>
    <w:rsid w:val="00157F8B"/>
    <w:rsid w:val="00160C79"/>
    <w:rsid w:val="001626E8"/>
    <w:rsid w:val="00172BA9"/>
    <w:rsid w:val="00175EF2"/>
    <w:rsid w:val="00176CDE"/>
    <w:rsid w:val="00182A94"/>
    <w:rsid w:val="00191ACA"/>
    <w:rsid w:val="001926DB"/>
    <w:rsid w:val="0019502F"/>
    <w:rsid w:val="001A09A7"/>
    <w:rsid w:val="001A26F6"/>
    <w:rsid w:val="001B3B43"/>
    <w:rsid w:val="001B7A44"/>
    <w:rsid w:val="001C1CEF"/>
    <w:rsid w:val="001C2A0E"/>
    <w:rsid w:val="001C3289"/>
    <w:rsid w:val="001D295D"/>
    <w:rsid w:val="001D6EC0"/>
    <w:rsid w:val="001E0091"/>
    <w:rsid w:val="001E1B02"/>
    <w:rsid w:val="001E1DB2"/>
    <w:rsid w:val="001E2DA4"/>
    <w:rsid w:val="001F7041"/>
    <w:rsid w:val="002004C0"/>
    <w:rsid w:val="00200A62"/>
    <w:rsid w:val="00200BF5"/>
    <w:rsid w:val="00201D4E"/>
    <w:rsid w:val="00202602"/>
    <w:rsid w:val="00210EB6"/>
    <w:rsid w:val="00211CD8"/>
    <w:rsid w:val="00215660"/>
    <w:rsid w:val="00216EA5"/>
    <w:rsid w:val="002214B6"/>
    <w:rsid w:val="00224D4C"/>
    <w:rsid w:val="002261FA"/>
    <w:rsid w:val="0023352F"/>
    <w:rsid w:val="0023625C"/>
    <w:rsid w:val="002432A6"/>
    <w:rsid w:val="00254587"/>
    <w:rsid w:val="002614C6"/>
    <w:rsid w:val="002648B3"/>
    <w:rsid w:val="00265B04"/>
    <w:rsid w:val="002763B9"/>
    <w:rsid w:val="002776E5"/>
    <w:rsid w:val="00281543"/>
    <w:rsid w:val="0028453A"/>
    <w:rsid w:val="002876E4"/>
    <w:rsid w:val="002A0825"/>
    <w:rsid w:val="002A1227"/>
    <w:rsid w:val="002A45B5"/>
    <w:rsid w:val="002A7A73"/>
    <w:rsid w:val="002B1918"/>
    <w:rsid w:val="002B4050"/>
    <w:rsid w:val="002B6302"/>
    <w:rsid w:val="002B7451"/>
    <w:rsid w:val="002C1D6F"/>
    <w:rsid w:val="002C3BCF"/>
    <w:rsid w:val="002D2160"/>
    <w:rsid w:val="002D5C4F"/>
    <w:rsid w:val="002E376D"/>
    <w:rsid w:val="002E3E69"/>
    <w:rsid w:val="002E463A"/>
    <w:rsid w:val="002F28C9"/>
    <w:rsid w:val="002F2C84"/>
    <w:rsid w:val="002F57BC"/>
    <w:rsid w:val="002F7052"/>
    <w:rsid w:val="00300933"/>
    <w:rsid w:val="00301B77"/>
    <w:rsid w:val="003036DB"/>
    <w:rsid w:val="0030372A"/>
    <w:rsid w:val="0030676D"/>
    <w:rsid w:val="0030724E"/>
    <w:rsid w:val="003100E0"/>
    <w:rsid w:val="003102E7"/>
    <w:rsid w:val="0031411C"/>
    <w:rsid w:val="003208DE"/>
    <w:rsid w:val="0032668B"/>
    <w:rsid w:val="00331D36"/>
    <w:rsid w:val="00334DBC"/>
    <w:rsid w:val="00337CC1"/>
    <w:rsid w:val="003409B3"/>
    <w:rsid w:val="00341D48"/>
    <w:rsid w:val="00347E06"/>
    <w:rsid w:val="00350F7C"/>
    <w:rsid w:val="00351774"/>
    <w:rsid w:val="00352B9F"/>
    <w:rsid w:val="003532F7"/>
    <w:rsid w:val="00354454"/>
    <w:rsid w:val="00361936"/>
    <w:rsid w:val="003624DD"/>
    <w:rsid w:val="00370B12"/>
    <w:rsid w:val="00374C02"/>
    <w:rsid w:val="0037579A"/>
    <w:rsid w:val="0038093A"/>
    <w:rsid w:val="00383DE6"/>
    <w:rsid w:val="0038685C"/>
    <w:rsid w:val="003906EB"/>
    <w:rsid w:val="00393914"/>
    <w:rsid w:val="003968AB"/>
    <w:rsid w:val="003975D8"/>
    <w:rsid w:val="003A425B"/>
    <w:rsid w:val="003A4C72"/>
    <w:rsid w:val="003A7ED2"/>
    <w:rsid w:val="003B27D2"/>
    <w:rsid w:val="003C2339"/>
    <w:rsid w:val="003C58E8"/>
    <w:rsid w:val="003C5917"/>
    <w:rsid w:val="003C652E"/>
    <w:rsid w:val="003C7EBB"/>
    <w:rsid w:val="003D0038"/>
    <w:rsid w:val="003D0C5F"/>
    <w:rsid w:val="003D0DE2"/>
    <w:rsid w:val="003D3379"/>
    <w:rsid w:val="003E1B74"/>
    <w:rsid w:val="003E2C48"/>
    <w:rsid w:val="003E3C38"/>
    <w:rsid w:val="003E5AC9"/>
    <w:rsid w:val="003E6F03"/>
    <w:rsid w:val="003E7C60"/>
    <w:rsid w:val="00403F66"/>
    <w:rsid w:val="0040764C"/>
    <w:rsid w:val="00412CE0"/>
    <w:rsid w:val="00413076"/>
    <w:rsid w:val="00422534"/>
    <w:rsid w:val="0042440F"/>
    <w:rsid w:val="00424754"/>
    <w:rsid w:val="004272B5"/>
    <w:rsid w:val="0043107D"/>
    <w:rsid w:val="00442A15"/>
    <w:rsid w:val="00444FD9"/>
    <w:rsid w:val="00445395"/>
    <w:rsid w:val="00454449"/>
    <w:rsid w:val="004544A1"/>
    <w:rsid w:val="0046436D"/>
    <w:rsid w:val="00467C08"/>
    <w:rsid w:val="004705AF"/>
    <w:rsid w:val="0047345B"/>
    <w:rsid w:val="00477457"/>
    <w:rsid w:val="00480E65"/>
    <w:rsid w:val="004827E6"/>
    <w:rsid w:val="00483DC0"/>
    <w:rsid w:val="004912C7"/>
    <w:rsid w:val="00495C82"/>
    <w:rsid w:val="00497BB1"/>
    <w:rsid w:val="004A0B94"/>
    <w:rsid w:val="004A1921"/>
    <w:rsid w:val="004B3C1A"/>
    <w:rsid w:val="004B567E"/>
    <w:rsid w:val="004B6740"/>
    <w:rsid w:val="004C1656"/>
    <w:rsid w:val="004C482F"/>
    <w:rsid w:val="004C6731"/>
    <w:rsid w:val="004D0B3D"/>
    <w:rsid w:val="004D4A9A"/>
    <w:rsid w:val="004D7E13"/>
    <w:rsid w:val="004E1230"/>
    <w:rsid w:val="004E243F"/>
    <w:rsid w:val="004E2B9C"/>
    <w:rsid w:val="004E3BAF"/>
    <w:rsid w:val="004E4A29"/>
    <w:rsid w:val="004E571B"/>
    <w:rsid w:val="004F099B"/>
    <w:rsid w:val="004F190E"/>
    <w:rsid w:val="004F1C25"/>
    <w:rsid w:val="004F6D4D"/>
    <w:rsid w:val="005004E1"/>
    <w:rsid w:val="005039A4"/>
    <w:rsid w:val="00504983"/>
    <w:rsid w:val="005066BB"/>
    <w:rsid w:val="00513E25"/>
    <w:rsid w:val="005219CD"/>
    <w:rsid w:val="00522F02"/>
    <w:rsid w:val="00525036"/>
    <w:rsid w:val="005301B4"/>
    <w:rsid w:val="0053073A"/>
    <w:rsid w:val="005307AB"/>
    <w:rsid w:val="00530B43"/>
    <w:rsid w:val="00532B77"/>
    <w:rsid w:val="00536505"/>
    <w:rsid w:val="0053702B"/>
    <w:rsid w:val="0054111A"/>
    <w:rsid w:val="00543844"/>
    <w:rsid w:val="005528A2"/>
    <w:rsid w:val="0055476A"/>
    <w:rsid w:val="00560049"/>
    <w:rsid w:val="0056014A"/>
    <w:rsid w:val="0056252A"/>
    <w:rsid w:val="00562802"/>
    <w:rsid w:val="005634CD"/>
    <w:rsid w:val="00565991"/>
    <w:rsid w:val="00566550"/>
    <w:rsid w:val="00575C43"/>
    <w:rsid w:val="005778AF"/>
    <w:rsid w:val="00584445"/>
    <w:rsid w:val="00587A17"/>
    <w:rsid w:val="00587F67"/>
    <w:rsid w:val="00596DAA"/>
    <w:rsid w:val="005A03CE"/>
    <w:rsid w:val="005A1204"/>
    <w:rsid w:val="005A673C"/>
    <w:rsid w:val="005B4A73"/>
    <w:rsid w:val="005B74C6"/>
    <w:rsid w:val="005C1FD6"/>
    <w:rsid w:val="005C2A0B"/>
    <w:rsid w:val="005C6F0F"/>
    <w:rsid w:val="005D14AA"/>
    <w:rsid w:val="005D15CE"/>
    <w:rsid w:val="005D7AEE"/>
    <w:rsid w:val="005E29E5"/>
    <w:rsid w:val="005E50B6"/>
    <w:rsid w:val="005E58AA"/>
    <w:rsid w:val="005E7482"/>
    <w:rsid w:val="005F6018"/>
    <w:rsid w:val="00600331"/>
    <w:rsid w:val="00605087"/>
    <w:rsid w:val="006050F8"/>
    <w:rsid w:val="00605B40"/>
    <w:rsid w:val="006134C0"/>
    <w:rsid w:val="00613FA9"/>
    <w:rsid w:val="0062206D"/>
    <w:rsid w:val="006272CF"/>
    <w:rsid w:val="00632480"/>
    <w:rsid w:val="00635520"/>
    <w:rsid w:val="00635906"/>
    <w:rsid w:val="006424AA"/>
    <w:rsid w:val="00642624"/>
    <w:rsid w:val="0064287A"/>
    <w:rsid w:val="00645363"/>
    <w:rsid w:val="006532EF"/>
    <w:rsid w:val="006544BA"/>
    <w:rsid w:val="0066766A"/>
    <w:rsid w:val="00674792"/>
    <w:rsid w:val="006748C4"/>
    <w:rsid w:val="00677554"/>
    <w:rsid w:val="00683A78"/>
    <w:rsid w:val="00683FF6"/>
    <w:rsid w:val="00687BD3"/>
    <w:rsid w:val="006A0C6C"/>
    <w:rsid w:val="006A62C8"/>
    <w:rsid w:val="006B1E07"/>
    <w:rsid w:val="006B261A"/>
    <w:rsid w:val="006B5104"/>
    <w:rsid w:val="006C0D1C"/>
    <w:rsid w:val="006C1879"/>
    <w:rsid w:val="006C6FDA"/>
    <w:rsid w:val="006D04D9"/>
    <w:rsid w:val="006F0CC7"/>
    <w:rsid w:val="006F195E"/>
    <w:rsid w:val="006F3CA6"/>
    <w:rsid w:val="00704CCE"/>
    <w:rsid w:val="00705D8C"/>
    <w:rsid w:val="00717038"/>
    <w:rsid w:val="00717AD8"/>
    <w:rsid w:val="00721BC6"/>
    <w:rsid w:val="00725691"/>
    <w:rsid w:val="00727C61"/>
    <w:rsid w:val="00737678"/>
    <w:rsid w:val="00747568"/>
    <w:rsid w:val="00752AAB"/>
    <w:rsid w:val="007633D7"/>
    <w:rsid w:val="007651AE"/>
    <w:rsid w:val="00771598"/>
    <w:rsid w:val="007875C5"/>
    <w:rsid w:val="007904C6"/>
    <w:rsid w:val="00793801"/>
    <w:rsid w:val="00794926"/>
    <w:rsid w:val="00795667"/>
    <w:rsid w:val="00797801"/>
    <w:rsid w:val="007A0C7C"/>
    <w:rsid w:val="007A115C"/>
    <w:rsid w:val="007A723B"/>
    <w:rsid w:val="007B1AC5"/>
    <w:rsid w:val="007B55E0"/>
    <w:rsid w:val="007B7C81"/>
    <w:rsid w:val="007C1F33"/>
    <w:rsid w:val="007C38BD"/>
    <w:rsid w:val="007C47F0"/>
    <w:rsid w:val="007C4D36"/>
    <w:rsid w:val="007D13F3"/>
    <w:rsid w:val="007D5A44"/>
    <w:rsid w:val="007D7124"/>
    <w:rsid w:val="007E78F2"/>
    <w:rsid w:val="007F3D91"/>
    <w:rsid w:val="007F4195"/>
    <w:rsid w:val="007F5FE1"/>
    <w:rsid w:val="0080121B"/>
    <w:rsid w:val="00804949"/>
    <w:rsid w:val="008051D0"/>
    <w:rsid w:val="00806795"/>
    <w:rsid w:val="00810AFD"/>
    <w:rsid w:val="00810FC6"/>
    <w:rsid w:val="00813D62"/>
    <w:rsid w:val="008156DC"/>
    <w:rsid w:val="00820820"/>
    <w:rsid w:val="00820A2F"/>
    <w:rsid w:val="00830959"/>
    <w:rsid w:val="00832232"/>
    <w:rsid w:val="00833331"/>
    <w:rsid w:val="00834F23"/>
    <w:rsid w:val="00844E29"/>
    <w:rsid w:val="0084648F"/>
    <w:rsid w:val="008469EF"/>
    <w:rsid w:val="008474D3"/>
    <w:rsid w:val="00850989"/>
    <w:rsid w:val="00863215"/>
    <w:rsid w:val="00871445"/>
    <w:rsid w:val="0087542D"/>
    <w:rsid w:val="00883F4A"/>
    <w:rsid w:val="0088506E"/>
    <w:rsid w:val="0088514A"/>
    <w:rsid w:val="00886D1A"/>
    <w:rsid w:val="008903C8"/>
    <w:rsid w:val="00894753"/>
    <w:rsid w:val="008947B5"/>
    <w:rsid w:val="008A0476"/>
    <w:rsid w:val="008A689A"/>
    <w:rsid w:val="008B0A81"/>
    <w:rsid w:val="008B4930"/>
    <w:rsid w:val="008C2B51"/>
    <w:rsid w:val="008D0B25"/>
    <w:rsid w:val="008D1297"/>
    <w:rsid w:val="008D1709"/>
    <w:rsid w:val="008D680B"/>
    <w:rsid w:val="008E0CBB"/>
    <w:rsid w:val="008E0CCD"/>
    <w:rsid w:val="008E154F"/>
    <w:rsid w:val="008E2B1B"/>
    <w:rsid w:val="008E4D58"/>
    <w:rsid w:val="008E65C9"/>
    <w:rsid w:val="008E675B"/>
    <w:rsid w:val="008E74DE"/>
    <w:rsid w:val="008F5DBA"/>
    <w:rsid w:val="00901555"/>
    <w:rsid w:val="00912901"/>
    <w:rsid w:val="0091659B"/>
    <w:rsid w:val="00920770"/>
    <w:rsid w:val="00920E0A"/>
    <w:rsid w:val="009271FE"/>
    <w:rsid w:val="00930BC1"/>
    <w:rsid w:val="00940B86"/>
    <w:rsid w:val="009460FD"/>
    <w:rsid w:val="00951313"/>
    <w:rsid w:val="009513FC"/>
    <w:rsid w:val="00961073"/>
    <w:rsid w:val="00961FC6"/>
    <w:rsid w:val="0096429B"/>
    <w:rsid w:val="00964F70"/>
    <w:rsid w:val="00965D2B"/>
    <w:rsid w:val="00965EB9"/>
    <w:rsid w:val="009701BD"/>
    <w:rsid w:val="00974191"/>
    <w:rsid w:val="00975EC7"/>
    <w:rsid w:val="00976C76"/>
    <w:rsid w:val="00977B71"/>
    <w:rsid w:val="0098259B"/>
    <w:rsid w:val="009844D0"/>
    <w:rsid w:val="009854D9"/>
    <w:rsid w:val="009863FD"/>
    <w:rsid w:val="009873B4"/>
    <w:rsid w:val="00995972"/>
    <w:rsid w:val="009A3D26"/>
    <w:rsid w:val="009A7349"/>
    <w:rsid w:val="009A74E6"/>
    <w:rsid w:val="009B038C"/>
    <w:rsid w:val="009B1A73"/>
    <w:rsid w:val="009B34DF"/>
    <w:rsid w:val="009B59F4"/>
    <w:rsid w:val="009C1096"/>
    <w:rsid w:val="009C1D8D"/>
    <w:rsid w:val="009C355F"/>
    <w:rsid w:val="009C631F"/>
    <w:rsid w:val="009C78F2"/>
    <w:rsid w:val="009C7A34"/>
    <w:rsid w:val="009D0EC3"/>
    <w:rsid w:val="009D545C"/>
    <w:rsid w:val="009E474D"/>
    <w:rsid w:val="00A00721"/>
    <w:rsid w:val="00A06B87"/>
    <w:rsid w:val="00A10359"/>
    <w:rsid w:val="00A13FC6"/>
    <w:rsid w:val="00A234D5"/>
    <w:rsid w:val="00A238C3"/>
    <w:rsid w:val="00A309DA"/>
    <w:rsid w:val="00A3168D"/>
    <w:rsid w:val="00A35541"/>
    <w:rsid w:val="00A41D8B"/>
    <w:rsid w:val="00A42D1D"/>
    <w:rsid w:val="00A5225E"/>
    <w:rsid w:val="00A61787"/>
    <w:rsid w:val="00A80D8C"/>
    <w:rsid w:val="00A84AB9"/>
    <w:rsid w:val="00A90CF0"/>
    <w:rsid w:val="00A92A8F"/>
    <w:rsid w:val="00AA0F94"/>
    <w:rsid w:val="00AA28B7"/>
    <w:rsid w:val="00AA3B6B"/>
    <w:rsid w:val="00AA5489"/>
    <w:rsid w:val="00AA6577"/>
    <w:rsid w:val="00AA6F3A"/>
    <w:rsid w:val="00AA761A"/>
    <w:rsid w:val="00AA7AB5"/>
    <w:rsid w:val="00AB28EE"/>
    <w:rsid w:val="00AC4D82"/>
    <w:rsid w:val="00AC59A6"/>
    <w:rsid w:val="00AD2A41"/>
    <w:rsid w:val="00AE4DAE"/>
    <w:rsid w:val="00AF4082"/>
    <w:rsid w:val="00B078DC"/>
    <w:rsid w:val="00B124F9"/>
    <w:rsid w:val="00B20F0C"/>
    <w:rsid w:val="00B21DDC"/>
    <w:rsid w:val="00B25A08"/>
    <w:rsid w:val="00B25FA9"/>
    <w:rsid w:val="00B31EF9"/>
    <w:rsid w:val="00B3234C"/>
    <w:rsid w:val="00B42526"/>
    <w:rsid w:val="00B444DE"/>
    <w:rsid w:val="00B467E0"/>
    <w:rsid w:val="00B5065B"/>
    <w:rsid w:val="00B6260C"/>
    <w:rsid w:val="00B6395D"/>
    <w:rsid w:val="00B6531C"/>
    <w:rsid w:val="00B6688F"/>
    <w:rsid w:val="00B6767A"/>
    <w:rsid w:val="00B70162"/>
    <w:rsid w:val="00B70F94"/>
    <w:rsid w:val="00B71DA2"/>
    <w:rsid w:val="00B74E65"/>
    <w:rsid w:val="00B75EF6"/>
    <w:rsid w:val="00B77057"/>
    <w:rsid w:val="00B8039A"/>
    <w:rsid w:val="00B8116A"/>
    <w:rsid w:val="00B84D4D"/>
    <w:rsid w:val="00B85ADE"/>
    <w:rsid w:val="00B90C64"/>
    <w:rsid w:val="00BA4E56"/>
    <w:rsid w:val="00BA5D38"/>
    <w:rsid w:val="00BA7774"/>
    <w:rsid w:val="00BB0BE0"/>
    <w:rsid w:val="00BB25DF"/>
    <w:rsid w:val="00BB36A2"/>
    <w:rsid w:val="00BC072B"/>
    <w:rsid w:val="00BC3B51"/>
    <w:rsid w:val="00BC3BCD"/>
    <w:rsid w:val="00BC3F5C"/>
    <w:rsid w:val="00BC4208"/>
    <w:rsid w:val="00BC4BDD"/>
    <w:rsid w:val="00BC6C3C"/>
    <w:rsid w:val="00BD263F"/>
    <w:rsid w:val="00BD2A29"/>
    <w:rsid w:val="00BD41A8"/>
    <w:rsid w:val="00BD4FFC"/>
    <w:rsid w:val="00BD7056"/>
    <w:rsid w:val="00BD7B59"/>
    <w:rsid w:val="00BE46E6"/>
    <w:rsid w:val="00BE7306"/>
    <w:rsid w:val="00BF0BED"/>
    <w:rsid w:val="00BF527E"/>
    <w:rsid w:val="00C0069D"/>
    <w:rsid w:val="00C105CA"/>
    <w:rsid w:val="00C11681"/>
    <w:rsid w:val="00C1182A"/>
    <w:rsid w:val="00C1242C"/>
    <w:rsid w:val="00C139DE"/>
    <w:rsid w:val="00C14921"/>
    <w:rsid w:val="00C157CF"/>
    <w:rsid w:val="00C17D80"/>
    <w:rsid w:val="00C208D0"/>
    <w:rsid w:val="00C23A98"/>
    <w:rsid w:val="00C30C25"/>
    <w:rsid w:val="00C30F7D"/>
    <w:rsid w:val="00C43669"/>
    <w:rsid w:val="00C4388F"/>
    <w:rsid w:val="00C47148"/>
    <w:rsid w:val="00C5130D"/>
    <w:rsid w:val="00C523B5"/>
    <w:rsid w:val="00C62C34"/>
    <w:rsid w:val="00C677DF"/>
    <w:rsid w:val="00C825C8"/>
    <w:rsid w:val="00C83F00"/>
    <w:rsid w:val="00C91DB7"/>
    <w:rsid w:val="00C946C0"/>
    <w:rsid w:val="00CA1BFA"/>
    <w:rsid w:val="00CA35BA"/>
    <w:rsid w:val="00CA37B1"/>
    <w:rsid w:val="00CA6E7D"/>
    <w:rsid w:val="00CB1E03"/>
    <w:rsid w:val="00CB3D8C"/>
    <w:rsid w:val="00CC4E32"/>
    <w:rsid w:val="00CC52FA"/>
    <w:rsid w:val="00CD14E1"/>
    <w:rsid w:val="00CD7288"/>
    <w:rsid w:val="00CE6002"/>
    <w:rsid w:val="00CF27BF"/>
    <w:rsid w:val="00CF4A30"/>
    <w:rsid w:val="00CF655B"/>
    <w:rsid w:val="00D02C4C"/>
    <w:rsid w:val="00D10A1F"/>
    <w:rsid w:val="00D11A0A"/>
    <w:rsid w:val="00D142FB"/>
    <w:rsid w:val="00D152FC"/>
    <w:rsid w:val="00D21B1C"/>
    <w:rsid w:val="00D229DC"/>
    <w:rsid w:val="00D34AAC"/>
    <w:rsid w:val="00D41C6E"/>
    <w:rsid w:val="00D43163"/>
    <w:rsid w:val="00D46985"/>
    <w:rsid w:val="00D46E56"/>
    <w:rsid w:val="00D500FF"/>
    <w:rsid w:val="00D5047E"/>
    <w:rsid w:val="00D508D7"/>
    <w:rsid w:val="00D511B5"/>
    <w:rsid w:val="00D5150A"/>
    <w:rsid w:val="00D51772"/>
    <w:rsid w:val="00D56B74"/>
    <w:rsid w:val="00D64ABC"/>
    <w:rsid w:val="00D64FF1"/>
    <w:rsid w:val="00D7370D"/>
    <w:rsid w:val="00D803E3"/>
    <w:rsid w:val="00D80787"/>
    <w:rsid w:val="00D82C89"/>
    <w:rsid w:val="00D841BD"/>
    <w:rsid w:val="00D87D3A"/>
    <w:rsid w:val="00D9102B"/>
    <w:rsid w:val="00D934DD"/>
    <w:rsid w:val="00D9384E"/>
    <w:rsid w:val="00D94783"/>
    <w:rsid w:val="00D96F5E"/>
    <w:rsid w:val="00D9746D"/>
    <w:rsid w:val="00DA219C"/>
    <w:rsid w:val="00DA51B3"/>
    <w:rsid w:val="00DA622C"/>
    <w:rsid w:val="00DA6274"/>
    <w:rsid w:val="00DB0F6F"/>
    <w:rsid w:val="00DB1879"/>
    <w:rsid w:val="00DB1D84"/>
    <w:rsid w:val="00DB5DF1"/>
    <w:rsid w:val="00DC7324"/>
    <w:rsid w:val="00DD1A85"/>
    <w:rsid w:val="00DD4C42"/>
    <w:rsid w:val="00DD5922"/>
    <w:rsid w:val="00DE42FE"/>
    <w:rsid w:val="00DE6B31"/>
    <w:rsid w:val="00DF261E"/>
    <w:rsid w:val="00E00639"/>
    <w:rsid w:val="00E00C23"/>
    <w:rsid w:val="00E066DC"/>
    <w:rsid w:val="00E15063"/>
    <w:rsid w:val="00E2379E"/>
    <w:rsid w:val="00E248C0"/>
    <w:rsid w:val="00E261CF"/>
    <w:rsid w:val="00E27A52"/>
    <w:rsid w:val="00E30956"/>
    <w:rsid w:val="00E31322"/>
    <w:rsid w:val="00E33748"/>
    <w:rsid w:val="00E33C7A"/>
    <w:rsid w:val="00E3419A"/>
    <w:rsid w:val="00E41068"/>
    <w:rsid w:val="00E415AC"/>
    <w:rsid w:val="00E46F77"/>
    <w:rsid w:val="00E473F4"/>
    <w:rsid w:val="00E51397"/>
    <w:rsid w:val="00E54107"/>
    <w:rsid w:val="00E55895"/>
    <w:rsid w:val="00E65FB3"/>
    <w:rsid w:val="00E67CC2"/>
    <w:rsid w:val="00E74DCC"/>
    <w:rsid w:val="00E766AE"/>
    <w:rsid w:val="00E811BF"/>
    <w:rsid w:val="00E81200"/>
    <w:rsid w:val="00E81F37"/>
    <w:rsid w:val="00E820FB"/>
    <w:rsid w:val="00E83BBA"/>
    <w:rsid w:val="00E84600"/>
    <w:rsid w:val="00E84A3B"/>
    <w:rsid w:val="00E86616"/>
    <w:rsid w:val="00E904EC"/>
    <w:rsid w:val="00E93484"/>
    <w:rsid w:val="00E97259"/>
    <w:rsid w:val="00EA71A4"/>
    <w:rsid w:val="00EA7726"/>
    <w:rsid w:val="00EB0F7E"/>
    <w:rsid w:val="00EB4169"/>
    <w:rsid w:val="00EB4311"/>
    <w:rsid w:val="00EB4472"/>
    <w:rsid w:val="00EC3D08"/>
    <w:rsid w:val="00EC4EA3"/>
    <w:rsid w:val="00ED0F80"/>
    <w:rsid w:val="00ED1BFE"/>
    <w:rsid w:val="00ED1F98"/>
    <w:rsid w:val="00ED2E4D"/>
    <w:rsid w:val="00ED5845"/>
    <w:rsid w:val="00EE4496"/>
    <w:rsid w:val="00EE5256"/>
    <w:rsid w:val="00EE67F2"/>
    <w:rsid w:val="00EF409A"/>
    <w:rsid w:val="00EF6D87"/>
    <w:rsid w:val="00F000B2"/>
    <w:rsid w:val="00F04372"/>
    <w:rsid w:val="00F04B6A"/>
    <w:rsid w:val="00F055CD"/>
    <w:rsid w:val="00F06404"/>
    <w:rsid w:val="00F066C5"/>
    <w:rsid w:val="00F07F86"/>
    <w:rsid w:val="00F10541"/>
    <w:rsid w:val="00F1378B"/>
    <w:rsid w:val="00F1708D"/>
    <w:rsid w:val="00F248D3"/>
    <w:rsid w:val="00F306F9"/>
    <w:rsid w:val="00F35390"/>
    <w:rsid w:val="00F3653D"/>
    <w:rsid w:val="00F46F86"/>
    <w:rsid w:val="00F5472D"/>
    <w:rsid w:val="00F558AF"/>
    <w:rsid w:val="00F573B2"/>
    <w:rsid w:val="00F57401"/>
    <w:rsid w:val="00F61570"/>
    <w:rsid w:val="00F63BEC"/>
    <w:rsid w:val="00F63E6E"/>
    <w:rsid w:val="00F648B6"/>
    <w:rsid w:val="00F737A2"/>
    <w:rsid w:val="00F80DEE"/>
    <w:rsid w:val="00F82846"/>
    <w:rsid w:val="00F85378"/>
    <w:rsid w:val="00F85E34"/>
    <w:rsid w:val="00F94767"/>
    <w:rsid w:val="00F94B31"/>
    <w:rsid w:val="00F9617C"/>
    <w:rsid w:val="00FA07EB"/>
    <w:rsid w:val="00FA44A3"/>
    <w:rsid w:val="00FB0605"/>
    <w:rsid w:val="00FB1E0F"/>
    <w:rsid w:val="00FB54FE"/>
    <w:rsid w:val="00FC4193"/>
    <w:rsid w:val="00FC4275"/>
    <w:rsid w:val="00FC56B1"/>
    <w:rsid w:val="00FD01A1"/>
    <w:rsid w:val="00FD03A0"/>
    <w:rsid w:val="00FD3946"/>
    <w:rsid w:val="00FD3B24"/>
    <w:rsid w:val="00FD63E8"/>
    <w:rsid w:val="00FE2E7E"/>
    <w:rsid w:val="00FE4CF2"/>
    <w:rsid w:val="00FE768B"/>
    <w:rsid w:val="00FE7BF6"/>
    <w:rsid w:val="00FF00F9"/>
    <w:rsid w:val="00FF1532"/>
    <w:rsid w:val="00F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18F9971"/>
  <w15:docId w15:val="{67055F89-A22F-4F5E-AA2F-A7D37700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091"/>
    <w:rPr>
      <w:rFonts w:cs="Tahom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505"/>
    <w:pPr>
      <w:ind w:left="720"/>
      <w:contextualSpacing/>
    </w:pPr>
    <w:rPr>
      <w:rFonts w:ascii="Sabon MT" w:eastAsia="Times New Roman" w:hAnsi="Sabon MT" w:cs="Angsana New"/>
      <w:sz w:val="24"/>
      <w:szCs w:val="30"/>
      <w:lang w:val="en-GB" w:eastAsia="zh-CN"/>
    </w:rPr>
  </w:style>
  <w:style w:type="character" w:styleId="Hyperlink">
    <w:name w:val="Hyperlink"/>
    <w:uiPriority w:val="99"/>
    <w:unhideWhenUsed/>
    <w:rsid w:val="005365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23B5"/>
    <w:pPr>
      <w:spacing w:before="100" w:beforeAutospacing="1" w:after="100" w:afterAutospacing="1"/>
    </w:pPr>
    <w:rPr>
      <w:rFonts w:ascii="Tahoma" w:eastAsia="Times New Roman" w:hAnsi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C3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C34"/>
    <w:rPr>
      <w:rFonts w:ascii="Tahoma" w:hAnsi="Tahoma" w:cs="Angsana New"/>
      <w:sz w:val="16"/>
    </w:rPr>
  </w:style>
  <w:style w:type="paragraph" w:styleId="Revision">
    <w:name w:val="Revision"/>
    <w:hidden/>
    <w:uiPriority w:val="99"/>
    <w:semiHidden/>
    <w:rsid w:val="00961073"/>
    <w:rPr>
      <w:rFonts w:cs="Angsana New"/>
      <w:sz w:val="22"/>
      <w:szCs w:val="28"/>
    </w:rPr>
  </w:style>
  <w:style w:type="paragraph" w:styleId="Header">
    <w:name w:val="header"/>
    <w:basedOn w:val="Normal"/>
    <w:link w:val="HeaderChar"/>
    <w:uiPriority w:val="99"/>
    <w:unhideWhenUsed/>
    <w:rsid w:val="003C58E8"/>
    <w:pPr>
      <w:tabs>
        <w:tab w:val="center" w:pos="4680"/>
        <w:tab w:val="right" w:pos="9360"/>
      </w:tabs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C58E8"/>
    <w:rPr>
      <w:rFonts w:cs="Angsana New"/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3C58E8"/>
    <w:pPr>
      <w:tabs>
        <w:tab w:val="center" w:pos="4680"/>
        <w:tab w:val="right" w:pos="9360"/>
      </w:tabs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C58E8"/>
    <w:rPr>
      <w:rFonts w:cs="Angsana New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517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1774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774"/>
    <w:rPr>
      <w:rFonts w:cs="Angsan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7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774"/>
    <w:rPr>
      <w:rFonts w:cs="Angsana New"/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C564D9-4A28-43F4-BF72-C89F0DC0F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2952</Words>
  <Characters>16833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19746</CharactersWithSpaces>
  <SharedDoc>false</SharedDoc>
  <HLinks>
    <vt:vector size="12" baseType="variant">
      <vt:variant>
        <vt:i4>2293880</vt:i4>
      </vt:variant>
      <vt:variant>
        <vt:i4>3</vt:i4>
      </vt:variant>
      <vt:variant>
        <vt:i4>0</vt:i4>
      </vt:variant>
      <vt:variant>
        <vt:i4>5</vt:i4>
      </vt:variant>
      <vt:variant>
        <vt:lpwstr>http://www.mercedes-benz.co.th/</vt:lpwstr>
      </vt:variant>
      <vt:variant>
        <vt:lpwstr/>
      </vt:variant>
      <vt:variant>
        <vt:i4>2293880</vt:i4>
      </vt:variant>
      <vt:variant>
        <vt:i4>0</vt:i4>
      </vt:variant>
      <vt:variant>
        <vt:i4>0</vt:i4>
      </vt:variant>
      <vt:variant>
        <vt:i4>5</vt:i4>
      </vt:variant>
      <vt:variant>
        <vt:lpwstr>http://www.mercedes-benz.co.th/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thapanee</dc:creator>
  <cp:lastModifiedBy>Rojrattanapon, Pichayanee (118)</cp:lastModifiedBy>
  <cp:revision>337</cp:revision>
  <cp:lastPrinted>2016-09-07T04:04:00Z</cp:lastPrinted>
  <dcterms:created xsi:type="dcterms:W3CDTF">2016-09-01T12:07:00Z</dcterms:created>
  <dcterms:modified xsi:type="dcterms:W3CDTF">2016-11-09T10:46:00Z</dcterms:modified>
</cp:coreProperties>
</file>